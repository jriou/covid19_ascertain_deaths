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ins w:id="0" w:author="Julien Riou" w:date="2022-07-12T19:15:21Z">
        <w:r>
          <w:rPr/>
          <w:t xml:space="preserve">Direct and indirect effects of the COVID-19 pandemic on </w:t>
        </w:r>
      </w:ins>
      <w:del w:id="1" w:author="Julien Riou" w:date="2022-07-12T19:15:21Z">
        <w:r>
          <w:rPr/>
          <w:delText xml:space="preserve">Excess and laboratory-confirmed COVID-19-related </w:delText>
        </w:r>
      </w:del>
      <w:r>
        <w:rPr/>
        <w:t xml:space="preserve">mortality in Switzerland, a </w:t>
      </w:r>
      <w:ins w:id="2" w:author="Julien Riou" w:date="2022-07-12T19:15:21Z">
        <w:r>
          <w:rPr/>
          <w:t>population study</w:t>
        </w:r>
      </w:ins>
      <w:del w:id="3" w:author="Julien Riou" w:date="2022-07-12T19:15:21Z">
        <w:r>
          <w:rPr/>
          <w:delText xml:space="preserve">nationwide </w:delText>
        </w:r>
      </w:del>
      <w:del w:id="4" w:author="Julien Riou" w:date="2022-07-12T19:15:21Z">
        <w:commentRangeStart w:id="0"/>
        <w:r>
          <w:rPr/>
          <w:delText>study</w:delText>
        </w:r>
      </w:del>
      <w:del w:id="5" w:author="Julien Riou" w:date="2022-07-12T19:15:21Z">
        <w:commentRangeEnd w:id="0"/>
        <w:r>
          <w:commentReference w:id="0"/>
        </w:r>
        <w:r>
          <w:rPr/>
        </w:r>
      </w:del>
    </w:p>
    <w:p>
      <w:pPr>
        <w:pStyle w:val="Subtitle"/>
        <w:rPr/>
      </w:pPr>
      <w:r>
        <w:rPr>
          <w:sz w:val="20"/>
          <w:szCs w:val="20"/>
        </w:rPr>
        <w:t xml:space="preserve">Julien Riou (1,2,*), Anthony Hauser (1,2), </w:t>
      </w:r>
      <w:ins w:id="6" w:author="Julien Riou" w:date="2022-07-12T19:15:21Z">
        <w:r>
          <w:rPr>
            <w:sz w:val="20"/>
            <w:szCs w:val="20"/>
          </w:rPr>
          <w:t xml:space="preserve">Anna Fesser (2), Christian L. Althaus (1), Matthias Egger (1,3,4), </w:t>
        </w:r>
      </w:ins>
      <w:del w:id="7" w:author="Julien Riou" w:date="2022-07-12T19:15:21Z">
        <w:r>
          <w:rPr>
            <w:sz w:val="20"/>
            <w:szCs w:val="20"/>
            <w:lang w:val="de-CH"/>
          </w:rPr>
          <w:delText xml:space="preserve">…, </w:delText>
        </w:r>
      </w:del>
      <w:r>
        <w:rPr>
          <w:sz w:val="20"/>
          <w:szCs w:val="20"/>
        </w:rPr>
        <w:t>Garyfallos Konstantinoudis (</w:t>
      </w:r>
      <w:ins w:id="8" w:author="Julien Riou" w:date="2022-07-12T19:15:21Z">
        <w:r>
          <w:rPr>
            <w:sz w:val="20"/>
            <w:szCs w:val="20"/>
          </w:rPr>
          <w:t xml:space="preserve">5) </w:t>
        </w:r>
      </w:ins>
      <w:del w:id="9" w:author="Julien Riou" w:date="2022-07-12T19:15:21Z">
        <w:r>
          <w:rPr>
            <w:sz w:val="20"/>
            <w:szCs w:val="20"/>
            <w:lang w:val="de-CH"/>
          </w:rPr>
          <w:delText xml:space="preserve">3) </w:delText>
        </w:r>
      </w:del>
      <w:del w:id="10" w:author="Julien Riou" w:date="2022-07-12T19:15:21Z">
        <w:r>
          <w:rPr>
            <w:rStyle w:val="FootnoteAnchor"/>
            <w:sz w:val="20"/>
            <w:szCs w:val="20"/>
          </w:rPr>
          <w:footnoteReference w:id="2"/>
        </w:r>
      </w:del>
    </w:p>
    <w:p>
      <w:pPr>
        <w:pStyle w:val="Subtitle"/>
        <w:rPr/>
      </w:pPr>
      <w:ins w:id="11" w:author="Julien Riou" w:date="2022-07-12T19:15:21Z">
        <w:r>
          <w:rPr>
            <w:sz w:val="20"/>
            <w:szCs w:val="20"/>
          </w:rPr>
          <w:t>(1)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w:t>
        </w:r>
      </w:ins>
      <w:hyperlink r:id="rId2">
        <w:ins w:id="12" w:author="Julien Riou" w:date="2022-07-12T19:15:21Z">
          <w:r>
            <w:rPr>
              <w:rStyle w:val="InternetLink"/>
              <w:sz w:val="20"/>
              <w:szCs w:val="20"/>
            </w:rPr>
            <w:t>julien.riou@ispm.unibe.ch</w:t>
          </w:r>
        </w:ins>
      </w:hyperlink>
      <w:ins w:id="13" w:author="Julien Riou" w:date="2022-07-12T19:15:21Z">
        <w:r>
          <w:rPr>
            <w:sz w:val="20"/>
            <w:szCs w:val="20"/>
          </w:rPr>
          <w:t>]</w:t>
        </w:r>
      </w:ins>
    </w:p>
    <w:p>
      <w:pPr>
        <w:pStyle w:val="Date"/>
        <w:rPr/>
      </w:pPr>
      <w:r>
        <w:rPr/>
        <w:t>Report generated on Date: 2022-</w:t>
      </w:r>
      <w:ins w:id="15" w:author="Julien Riou" w:date="2022-07-12T19:15:21Z">
        <w:r>
          <w:rPr/>
          <w:t>07-12</w:t>
        </w:r>
      </w:ins>
      <w:del w:id="16" w:author="Julien Riou" w:date="2022-07-12T19:15:21Z">
        <w:r>
          <w:rPr/>
          <w:delText>06-20</w:delText>
        </w:r>
      </w:del>
      <w:r>
        <w:rPr/>
        <w:t xml:space="preserve"> Time: </w:t>
      </w:r>
      <w:ins w:id="17" w:author="Julien Riou" w:date="2022-07-12T19:15:21Z">
        <w:r>
          <w:rPr/>
          <w:t>19:13</w:t>
        </w:r>
      </w:ins>
      <w:del w:id="18" w:author="Julien Riou" w:date="2022-07-12T19:15:21Z">
        <w:r>
          <w:rPr/>
          <w:delText>15:55</w:delText>
        </w:r>
      </w:del>
    </w:p>
    <w:p>
      <w:pPr>
        <w:pStyle w:val="Heading1"/>
        <w:rPr/>
      </w:pPr>
      <w:ins w:id="19" w:author="Julien Riou" w:date="2022-07-12T19:15:21Z">
        <w:r>
          <w:rPr/>
          <w:t>Abstract</w:t>
        </w:r>
      </w:ins>
      <w:bookmarkStart w:id="0" w:name="abstract"/>
      <w:bookmarkEnd w:id="0"/>
    </w:p>
    <w:p>
      <w:pPr>
        <w:pStyle w:val="Normal"/>
        <w:spacing w:before="0" w:after="0"/>
        <w:rPr>
          <w:rFonts w:ascii="Calibri" w:hAnsi="Calibri" w:eastAsia="" w:cs="" w:asciiTheme="majorHAnsi" w:cstheme="majorBidi" w:eastAsiaTheme="majorEastAsia" w:hAnsiTheme="majorHAnsi"/>
          <w:b/>
          <w:b/>
          <w:bCs/>
          <w:color w:val="4F81BD" w:themeColor="accent1"/>
          <w:sz w:val="32"/>
          <w:szCs w:val="32"/>
          <w:del w:id="22" w:author="Julien Riou" w:date="2022-07-12T19:15:21Z"/>
        </w:rPr>
      </w:pPr>
      <w:del w:id="21" w:author="Julien Riou" w:date="2022-07-12T19:15:21Z">
        <w:r>
          <w:rPr>
            <w:rFonts w:eastAsia="" w:cs="" w:cstheme="majorBidi" w:eastAsiaTheme="majorEastAsia" w:ascii="Calibri" w:hAnsi="Calibri"/>
            <w:b/>
            <w:bCs/>
            <w:color w:val="4F81BD" w:themeColor="accent1"/>
            <w:sz w:val="32"/>
            <w:szCs w:val="32"/>
          </w:rPr>
        </w:r>
      </w:del>
    </w:p>
    <w:p>
      <w:pPr>
        <w:pStyle w:val="Normal"/>
        <w:rPr/>
      </w:pPr>
      <w:r>
        <w:rPr/>
        <w:t>Introduction</w:t>
      </w:r>
      <w:del w:id="23" w:author="Julien Riou" w:date="2022-07-12T19:15:21Z">
        <w:r>
          <w:rPr/>
          <w:commentReference w:id="1"/>
        </w:r>
      </w:del>
    </w:p>
    <w:p>
      <w:pPr>
        <w:pStyle w:val="FirstParagraph"/>
        <w:rPr/>
      </w:pPr>
      <w:ins w:id="24" w:author="Julien Riou" w:date="2022-07-12T19:15:21Z">
        <w:r>
          <w:rPr/>
          <w:t>The COVID-19 pandemic has resulted in widely differing levels of mortality across countries globally, through both direct and indirect effects. Infection with SARS-CoV-2 may directly cause death in a small proportion of infected, with variations in the infection-fatality ratio (IFR) depending on age [1], socio-economic position [2], vaccination status [3], intensive care unit capacity [4] and several other individual or collective characteristics. Combined with the high transmissibility of SARS-CoV-2, this has led to more than 6 millions laboratory-confirmed deaths globally as of July 12, 2022 [5]. The pandemic also caused major disruptions in most aspects of social and economic life, and may thus have indirectly caused increases in mortality. Non-pharmaceutical interventions (NPIs) of different types have been shown to be associated with delays or avoidance of medical care [6] [7], increases in substance use and suicidal ideation [8] [9] [10] or increases in interpersonal violence [11]. Conversely, other elements may have indirectly caused reductions in mortality. Stay-at-home orders have led to reductions in mobility and traffic [12] and air pollution levels [13]. Border closures and reductions in social contacts and activities have restricted the circulation of almost all recorded infectious diseases [14]. The respective weights of the positive and negative indirect effects of the pandemic on mortality, as well as the net impact, remains unknown.</w:t>
        </w:r>
      </w:ins>
    </w:p>
    <w:p>
      <w:pPr>
        <w:pStyle w:val="TextBody"/>
        <w:rPr/>
      </w:pPr>
      <w:r>
        <w:rPr/>
        <w:t xml:space="preserve">The </w:t>
      </w:r>
      <w:ins w:id="26" w:author="Julien Riou" w:date="2022-07-12T19:15:21Z">
        <w:r>
          <w:rPr/>
          <w:t xml:space="preserve">overall </w:t>
        </w:r>
      </w:ins>
      <w:r>
        <w:rPr/>
        <w:t>impact of the COVID-19 pandemic on mortality at the population level</w:t>
      </w:r>
      <w:ins w:id="27" w:author="Julien Riou" w:date="2022-07-12T19:15:21Z">
        <w:r>
          <w:rPr/>
          <w:t xml:space="preserve">, both directly and indirectly, </w:t>
        </w:r>
      </w:ins>
      <w:del w:id="28" w:author="Julien Riou" w:date="2022-07-12T19:15:21Z">
        <w:r>
          <w:rPr/>
          <w:delText xml:space="preserve"> </w:delText>
        </w:r>
      </w:del>
      <w:r>
        <w:rPr/>
        <w:t xml:space="preserve">is of great concern to public health but difficult to quantify. </w:t>
      </w:r>
      <w:ins w:id="29" w:author="Julien Riou" w:date="2022-07-12T19:15:21Z">
        <w:r>
          <w:rPr/>
          <w:t>Assessments based on reported</w:t>
        </w:r>
      </w:ins>
      <w:del w:id="30" w:author="Julien Riou" w:date="2022-07-12T19:15:21Z">
        <w:r>
          <w:rPr/>
          <w:delText>There are two main approaches. The first relies on reporting</w:delText>
        </w:r>
      </w:del>
      <w:r>
        <w:rPr/>
        <w:t xml:space="preserve"> laboratory-confirmed deaths</w:t>
      </w:r>
      <w:ins w:id="31" w:author="Julien Riou" w:date="2022-07-12T19:15:21Z">
        <w:r>
          <w:rPr/>
          <w:t xml:space="preserve"> (</w:t>
        </w:r>
      </w:ins>
      <w:del w:id="32" w:author="Julien Riou" w:date="2022-07-12T19:15:21Z">
        <w:r>
          <w:rPr/>
          <w:delText xml:space="preserve">, </w:delText>
        </w:r>
      </w:del>
      <w:r>
        <w:rPr/>
        <w:t>i.e.,</w:t>
      </w:r>
      <w:ins w:id="33" w:author="Julien Riou" w:date="2022-07-12T19:15:21Z">
        <w:r>
          <w:rPr/>
          <w:t xml:space="preserve"> deceased</w:t>
        </w:r>
      </w:ins>
      <w:del w:id="34" w:author="Julien Riou" w:date="2022-07-12T19:15:21Z">
        <w:r>
          <w:rPr/>
          <w:delText> deaths of</w:delText>
        </w:r>
      </w:del>
      <w:r>
        <w:rPr/>
        <w:t xml:space="preserve"> people with a recent positive SARS-CoV-2 RT-PCR or rapid antigen test</w:t>
      </w:r>
      <w:ins w:id="35" w:author="Julien Riou" w:date="2022-07-12T19:15:21Z">
        <w:r>
          <w:rPr/>
          <w:t xml:space="preserve">) are often incomplete, </w:t>
        </w:r>
      </w:ins>
      <w:del w:id="36" w:author="Julien Riou" w:date="2022-07-12T19:15:21Z">
        <w:r>
          <w:rPr/>
          <w:delText xml:space="preserve">. It is available in real-time but depends on the quality and comprehensiveness of the country’s registration system and testing availability. Therefore, the approach based on testing is rarely exhaustive, </w:delText>
        </w:r>
      </w:del>
      <w:r>
        <w:rPr/>
        <w:t xml:space="preserve">as some deaths will remain </w:t>
      </w:r>
      <w:ins w:id="37" w:author="Julien Riou" w:date="2022-07-12T19:15:21Z">
        <w:r>
          <w:rPr/>
          <w:t>unascertained</w:t>
        </w:r>
      </w:ins>
      <w:del w:id="38" w:author="Julien Riou" w:date="2022-07-12T19:15:21Z">
        <w:r>
          <w:rPr/>
          <w:delText>unidentified</w:delText>
        </w:r>
      </w:del>
      <w:r>
        <w:rPr/>
        <w:t>, for example</w:t>
      </w:r>
      <w:del w:id="39" w:author="Julien Riou" w:date="2022-07-12T19:15:21Z">
        <w:r>
          <w:rPr/>
          <w:delText>,</w:delText>
        </w:r>
      </w:del>
      <w:r>
        <w:rPr/>
        <w:t xml:space="preserve"> due to testing policies, </w:t>
      </w:r>
      <w:ins w:id="40" w:author="Julien Riou" w:date="2022-07-12T19:15:21Z">
        <w:r>
          <w:rPr/>
          <w:t xml:space="preserve">test </w:t>
        </w:r>
      </w:ins>
      <w:r>
        <w:rPr/>
        <w:t>shortages or overwhelmed health systems [</w:t>
      </w:r>
      <w:ins w:id="41" w:author="Julien Riou" w:date="2022-07-12T19:15:21Z">
        <w:r>
          <w:rPr/>
          <w:t>15]. Laboratory</w:t>
        </w:r>
      </w:ins>
      <w:del w:id="42" w:author="Julien Riou" w:date="2022-07-12T19:15:21Z">
        <w:r>
          <w:rPr/>
          <w:delText>1]. Further, laboratory</w:delText>
        </w:r>
      </w:del>
      <w:r>
        <w:rPr/>
        <w:t xml:space="preserve">-confirmed deaths </w:t>
      </w:r>
      <w:ins w:id="43" w:author="Julien Riou" w:date="2022-07-12T19:15:21Z">
        <w:r>
          <w:rPr/>
          <w:t>also ignore all indirect effects associated with the pandemic</w:t>
        </w:r>
      </w:ins>
      <w:del w:id="44" w:author="Julien Riou" w:date="2022-07-12T19:15:21Z">
        <w:r>
          <w:rPr/>
          <w:delText>exclude deaths that have been caused or averted indirectly due to control measures</w:delText>
        </w:r>
      </w:del>
      <w:r>
        <w:rPr/>
        <w:t xml:space="preserve">. The </w:t>
      </w:r>
      <w:ins w:id="45" w:author="Julien Riou" w:date="2022-07-12T19:15:21Z">
        <w:r>
          <w:rPr/>
          <w:t xml:space="preserve">main alternative </w:t>
        </w:r>
      </w:ins>
      <w:del w:id="46" w:author="Julien Riou" w:date="2022-07-12T19:15:21Z">
        <w:r>
          <w:rPr/>
          <w:delText xml:space="preserve">second </w:delText>
        </w:r>
      </w:del>
      <w:r>
        <w:rPr/>
        <w:t xml:space="preserve">approach relies on excess mortality </w:t>
      </w:r>
      <w:ins w:id="47" w:author="Julien Riou" w:date="2022-07-12T19:15:21Z">
        <w:r>
          <w:rPr/>
          <w:t xml:space="preserve">estimated from </w:t>
        </w:r>
      </w:ins>
      <w:del w:id="48" w:author="Julien Riou" w:date="2022-07-12T19:15:21Z">
        <w:r>
          <w:rPr/>
          <w:delText xml:space="preserve">and </w:delText>
        </w:r>
      </w:del>
      <w:r>
        <w:rPr/>
        <w:t xml:space="preserve">all-cause mortality data </w:t>
      </w:r>
      <w:ins w:id="49" w:author="Julien Riou" w:date="2022-07-12T19:15:21Z">
        <w:r>
          <w:rPr/>
          <w:t>using</w:t>
        </w:r>
      </w:ins>
      <w:del w:id="50" w:author="Julien Riou" w:date="2022-07-12T19:15:21Z">
        <w:r>
          <w:rPr/>
          <w:delText>and</w:delText>
        </w:r>
      </w:del>
      <w:r>
        <w:rPr/>
        <w:t xml:space="preserve"> counterfactual reasoning [</w:t>
      </w:r>
      <w:ins w:id="51" w:author="Julien Riou" w:date="2022-07-12T19:15:21Z">
        <w:r>
          <w:rPr/>
          <w:t>16</w:t>
        </w:r>
      </w:ins>
      <w:del w:id="52" w:author="Julien Riou" w:date="2022-07-12T19:15:21Z">
        <w:r>
          <w:rPr/>
          <w:delText>2</w:delText>
        </w:r>
      </w:del>
      <w:r>
        <w:rPr/>
        <w:t xml:space="preserve">]. The observed number of deaths is compared to what would have been expected had the pandemic not occurred, based on mortality data from the previous years, demographic changes and covariates associated with mortality patterns. </w:t>
      </w:r>
      <w:ins w:id="53" w:author="Julien Riou" w:date="2022-07-12T19:15:21Z">
        <w:r>
          <w:rPr/>
          <w:t xml:space="preserve">This </w:t>
        </w:r>
      </w:ins>
      <w:del w:id="54" w:author="Julien Riou" w:date="2022-07-12T19:15:21Z">
        <w:r>
          <w:rPr/>
          <w:delText xml:space="preserve">Excess mortality </w:delText>
        </w:r>
      </w:del>
      <w:r>
        <w:rPr/>
        <w:t>has the advantage of covering both the pandemic</w:t>
      </w:r>
      <w:ins w:id="55" w:author="Julien Riou" w:date="2022-07-12T19:15:21Z">
        <w:r>
          <w:rPr/>
          <w:t>’s direct and indirect</w:t>
        </w:r>
      </w:ins>
      <w:del w:id="56" w:author="Julien Riou" w:date="2022-07-12T19:15:21Z">
        <w:r>
          <w:rPr/>
          <w:delText>'s negative and positive</w:delText>
        </w:r>
      </w:del>
      <w:r>
        <w:rPr/>
        <w:t xml:space="preserve"> effects on mortality</w:t>
      </w:r>
      <w:ins w:id="57" w:author="Julien Riou" w:date="2022-07-12T19:15:21Z">
        <w:r>
          <w:rPr/>
          <w:t>, although phenomenon like mortality displacement can limit the interpretability of results [17] [18] [19]</w:t>
        </w:r>
      </w:ins>
      <w:del w:id="58" w:author="Julien Riou" w:date="2022-07-12T19:15:21Z">
        <w:r>
          <w:rPr/>
          <w:delText xml:space="preserve"> and the disadvantage of not being able to disentangle the different effects</w:delText>
        </w:r>
      </w:del>
      <w:del w:id="59" w:author="Julien Riou" w:date="2022-07-12T19:15:21Z">
        <w:r>
          <w:rPr/>
          <w:commentReference w:id="2"/>
        </w:r>
      </w:del>
      <w:del w:id="60" w:author="Julien Riou" w:date="2022-07-12T19:15:21Z">
        <w:r>
          <w:rPr/>
          <w:commentReference w:id="3"/>
        </w:r>
      </w:del>
      <w:del w:id="61" w:author="Julien Riou" w:date="2022-07-12T19:15:21Z">
        <w:r>
          <w:rPr/>
          <w:delText xml:space="preserve"> [3]</w:delText>
        </w:r>
      </w:del>
      <w:r>
        <w:rPr/>
        <w:t>. Also, estimations of excess mortality depend on model assumptions and methodological choices, such as age-specific population trends [</w:t>
      </w:r>
      <w:ins w:id="62" w:author="Julien Riou" w:date="2022-07-12T19:15:21Z">
        <w:r>
          <w:rPr/>
          <w:t>20]. Detailed analyses of causes of death as listed in death certificates can also be used (generally with a delay of several months), but suffer from important limitations, especially in the identification of infectious diseases [21</w:t>
        </w:r>
      </w:ins>
      <w:del w:id="63" w:author="Julien Riou" w:date="2022-07-12T19:15:21Z">
        <w:r>
          <w:rPr/>
          <w:delText>4</w:delText>
        </w:r>
      </w:del>
      <w:r>
        <w:rPr/>
        <w:t>].</w:t>
      </w:r>
    </w:p>
    <w:p>
      <w:pPr>
        <w:pStyle w:val="TextBody"/>
        <w:spacing w:lineRule="auto" w:line="360" w:before="180" w:after="0"/>
        <w:rPr>
          <w:del w:id="67" w:author="Julien Riou" w:date="2022-07-12T19:15:21Z"/>
        </w:rPr>
      </w:pPr>
      <w:del w:id="64" w:author="Julien Riou" w:date="2022-07-12T19:15:21Z">
        <w:r>
          <w:rPr/>
          <w:delText xml:space="preserve">There have been many attempts to estimate excess mortality associated with COVID-19 in various settings [5][6][3]. Still, new approaches are needed to distinguish the proportion of excess mortality directly attributable to SARS-CoV-2 infections from indirect effects [3]. While data on laboratory-confirmed COVID-19-related deaths are incomplete, this may be overcome by analyzing trends in these deaths jointly with excess mortality across time, space and population groups. Excess deaths observed during peak epidemic activity, when laboratory-confirmed deaths are high, may inform the estimation of the total number of deaths attributable to SARS-CoV-2 infections, together with the proportion confirmed in laboratories (the ascertainment proportion). On the other hand, mortality deficits or excesses observed between epidemic waves may provide estimates of the indirect effect of the COVID-19 pandemic on mortality. Deficits in deaths observed following large epidemic waves may reflect mortality displacement, i.e., deaths occurring earlier than expected due to </w:delText>
        </w:r>
      </w:del>
      <w:del w:id="65" w:author="Julien Riou" w:date="2022-07-12T19:15:21Z">
        <w:r>
          <w:rPr/>
          <w:commentReference w:id="4"/>
        </w:r>
      </w:del>
      <w:del w:id="66" w:author="Julien Riou" w:date="2022-07-12T19:15:21Z">
        <w:r>
          <w:rPr/>
          <w:delText xml:space="preserve">the “harvesting” effect. Changes in mortality that are evident over the entire pandemic period may be attributed to changes in behaviours. Examples include reductions in social contact that prevent the spread of other pathogens such as influenza, working from home, reducing traffic and road accidents, increases in anxiety or substance abuse that may increase suicide risk, or changes in health care seeking behaviours [7]. </w:delText>
        </w:r>
      </w:del>
    </w:p>
    <w:p>
      <w:pPr>
        <w:pStyle w:val="TextBody"/>
        <w:rPr/>
      </w:pPr>
      <w:ins w:id="68" w:author="Julien Riou" w:date="2022-07-12T19:15:21Z">
        <w:r>
          <w:rPr/>
          <w:t xml:space="preserve">There have been many attempts to estimate excess mortality associated with the COVID-19 pandemic in various settings [22] [23] [24] [25] [26] [27] [28] [29] [30]. Comparisons of excess mortality with </w:t>
        </w:r>
      </w:ins>
      <w:del w:id="69" w:author="Julien Riou" w:date="2022-07-12T19:15:21Z">
        <w:r>
          <w:rPr/>
          <w:delText xml:space="preserve">We studied </w:delText>
        </w:r>
      </w:del>
      <w:r>
        <w:rPr/>
        <w:t xml:space="preserve">laboratory-confirmed </w:t>
      </w:r>
      <w:ins w:id="70" w:author="Julien Riou" w:date="2022-07-12T19:15:21Z">
        <w:r>
          <w:rPr/>
          <w:t xml:space="preserve">deaths have confirmed that the overall impact of the pandemic on mortality is generally much greater than what is indicated by laboratory-confirmed deaths alone [22] [23] [24]. Still, a common limitation of these studies is the inability to distinguish between the direct and indirect effects of the pandemic on mortality. In this study, we propose to answer this question by jointly studying laboratory-confirmed </w:t>
        </w:r>
      </w:ins>
      <w:r>
        <w:rPr/>
        <w:t>COVID-19-related deaths and excess mortality by time, space, and age group</w:t>
      </w:r>
      <w:del w:id="71" w:author="Julien Riou" w:date="2022-07-12T19:15:21Z">
        <w:r>
          <w:rPr/>
          <w:delText xml:space="preserve"> in Switzerland between February 2020 and April 2022</w:delText>
        </w:r>
      </w:del>
      <w:r>
        <w:rPr/>
        <w:t xml:space="preserve">. We computed the expected number of all-cause deaths </w:t>
      </w:r>
      <w:del w:id="72" w:author="Julien Riou" w:date="2022-07-12T19:15:21Z">
        <w:r>
          <w:rPr/>
          <w:delText xml:space="preserve">in 2020 and 2021 </w:delText>
        </w:r>
      </w:del>
      <w:r>
        <w:rPr/>
        <w:t>by week, age group and location</w:t>
      </w:r>
      <w:ins w:id="73" w:author="Julien Riou" w:date="2022-07-12T19:15:21Z">
        <w:r>
          <w:rPr/>
          <w:t xml:space="preserve"> in Switzerland between February 2020 and April 2022</w:t>
        </w:r>
      </w:ins>
      <w:r>
        <w:rPr/>
        <w:t>, accounting for the effect of temperature, national holidays, and population changes</w:t>
      </w:r>
      <w:ins w:id="74" w:author="Julien Riou" w:date="2022-07-12T19:15:21Z">
        <w:r>
          <w:rPr/>
          <w:t xml:space="preserve"> using a validated statistical approach [31]</w:t>
        </w:r>
      </w:ins>
      <w:r>
        <w:rPr/>
        <w:t xml:space="preserve">. We then developed a method to decompose all-cause mortality into deaths directly attributable to SARS-CoV-2 infection and deaths indirectly attributable to the pandemic. This approach allowed us to examine the completeness of ascertainment of </w:t>
      </w:r>
      <w:ins w:id="75" w:author="Julien Riou" w:date="2022-07-12T19:15:21Z">
        <w:r>
          <w:rPr/>
          <w:t xml:space="preserve">COVID-19-related </w:t>
        </w:r>
      </w:ins>
      <w:r>
        <w:rPr/>
        <w:t xml:space="preserve">deaths and the indirect effects of </w:t>
      </w:r>
      <w:ins w:id="76" w:author="Julien Riou" w:date="2022-07-12T19:15:21Z">
        <w:r>
          <w:rPr/>
          <w:t xml:space="preserve">the pandemic </w:t>
        </w:r>
      </w:ins>
      <w:del w:id="77" w:author="Julien Riou" w:date="2022-07-12T19:15:21Z">
        <w:r>
          <w:rPr/>
          <w:delText xml:space="preserve">COVID-19 </w:delText>
        </w:r>
      </w:del>
      <w:r>
        <w:rPr/>
        <w:t xml:space="preserve">on all-cause mortality </w:t>
      </w:r>
      <w:ins w:id="78" w:author="Julien Riou" w:date="2022-07-12T19:15:21Z">
        <w:r>
          <w:rPr/>
          <w:t>in Switzerland</w:t>
        </w:r>
      </w:ins>
      <w:del w:id="79" w:author="Julien Riou" w:date="2022-07-12T19:15:21Z">
        <w:r>
          <w:rPr/>
          <w:delText>during different periods of the pandemic</w:delText>
        </w:r>
      </w:del>
      <w:r>
        <w:rPr/>
        <w:t>.</w:t>
      </w:r>
      <w:bookmarkStart w:id="1" w:name="introduction"/>
      <w:bookmarkEnd w:id="1"/>
    </w:p>
    <w:p>
      <w:pPr>
        <w:pStyle w:val="Normal"/>
        <w:spacing w:before="0" w:after="0"/>
        <w:rPr>
          <w:rFonts w:ascii="Calibri" w:hAnsi="Calibri" w:eastAsia="" w:cs="" w:asciiTheme="majorHAnsi" w:cstheme="majorBidi" w:eastAsiaTheme="majorEastAsia" w:hAnsiTheme="majorHAnsi"/>
          <w:b/>
          <w:b/>
          <w:bCs/>
          <w:color w:val="4F81BD" w:themeColor="accent1"/>
          <w:sz w:val="32"/>
          <w:szCs w:val="32"/>
          <w:del w:id="81" w:author="Julien Riou" w:date="2022-07-12T19:15:21Z"/>
        </w:rPr>
      </w:pPr>
      <w:del w:id="80" w:author="Julien Riou" w:date="2022-07-12T19:15:21Z">
        <w:r>
          <w:rPr>
            <w:rFonts w:eastAsia="" w:cs="" w:cstheme="majorBidi" w:eastAsiaTheme="majorEastAsia" w:ascii="Calibri" w:hAnsi="Calibri"/>
            <w:b/>
            <w:bCs/>
            <w:color w:val="4F81BD" w:themeColor="accent1"/>
            <w:sz w:val="32"/>
            <w:szCs w:val="32"/>
          </w:rPr>
        </w:r>
      </w:del>
    </w:p>
    <w:p>
      <w:pPr>
        <w:pStyle w:val="Normal"/>
        <w:spacing w:before="0" w:after="0"/>
        <w:rPr>
          <w:rFonts w:ascii="Calibri" w:hAnsi="Calibri" w:eastAsia="" w:cs="" w:asciiTheme="majorHAnsi" w:cstheme="majorBidi" w:eastAsiaTheme="majorEastAsia" w:hAnsiTheme="majorHAnsi"/>
          <w:b/>
          <w:b/>
          <w:bCs/>
          <w:color w:val="4F81BD" w:themeColor="accent1"/>
          <w:sz w:val="32"/>
          <w:szCs w:val="32"/>
          <w:del w:id="83" w:author="Julien Riou" w:date="2022-07-12T19:15:21Z"/>
        </w:rPr>
      </w:pPr>
      <w:del w:id="82" w:author="Julien Riou" w:date="2022-07-12T19:15:21Z">
        <w:r>
          <w:rPr>
            <w:rFonts w:eastAsia="" w:cs="" w:cstheme="majorBidi" w:eastAsiaTheme="majorEastAsia" w:ascii="Calibri" w:hAnsi="Calibri"/>
            <w:b/>
            <w:bCs/>
            <w:color w:val="4F81BD" w:themeColor="accent1"/>
            <w:sz w:val="32"/>
            <w:szCs w:val="32"/>
          </w:rPr>
        </w:r>
      </w:del>
    </w:p>
    <w:p>
      <w:pPr>
        <w:pStyle w:val="Normal"/>
        <w:rPr/>
      </w:pPr>
      <w:r>
        <w:rPr/>
        <w:t>Methods</w:t>
      </w:r>
    </w:p>
    <w:p>
      <w:pPr>
        <w:pStyle w:val="Heading2"/>
        <w:rPr/>
      </w:pPr>
      <w:r>
        <w:rPr/>
        <w:t>Data sources</w:t>
      </w:r>
    </w:p>
    <w:p>
      <w:pPr>
        <w:pStyle w:val="FirstParagraph"/>
        <w:rPr/>
      </w:pPr>
      <w:r>
        <w:rPr/>
        <w:t xml:space="preserve">We retrieved population data </w:t>
      </w:r>
      <w:ins w:id="84" w:author="Julien Riou" w:date="2022-07-12T19:15:21Z">
        <w:r>
          <w:rPr/>
          <w:t xml:space="preserve">in Switzerland </w:t>
        </w:r>
      </w:ins>
      <w:r>
        <w:rPr/>
        <w:t xml:space="preserve">for the pre-pandemic years 2010 to 2019 from the </w:t>
      </w:r>
      <w:r>
        <w:rPr>
          <w:i/>
          <w:iCs/>
        </w:rPr>
        <w:t>Federal Statistical Office</w:t>
      </w:r>
      <w:r>
        <w:rPr/>
        <w:t xml:space="preserve"> (FSO) [</w:t>
      </w:r>
      <w:ins w:id="85" w:author="Julien Riou" w:date="2022-07-12T19:15:21Z">
        <w:r>
          <w:rPr/>
          <w:t>32]. Data was aggregated</w:t>
        </w:r>
      </w:ins>
      <w:del w:id="86" w:author="Julien Riou" w:date="2022-07-12T19:15:21Z">
        <w:r>
          <w:rPr/>
          <w:delText>8]. We aggregate data</w:delText>
        </w:r>
      </w:del>
      <w:r>
        <w:rPr/>
        <w:t xml:space="preserve"> by age </w:t>
      </w:r>
      <w:ins w:id="87" w:author="Julien Riou" w:date="2022-07-12T19:15:21Z">
        <w:r>
          <w:rPr/>
          <w:t xml:space="preserve">group </w:t>
        </w:r>
      </w:ins>
      <w:r>
        <w:rPr/>
        <w:t>(in five groups</w:t>
      </w:r>
      <w:ins w:id="88" w:author="Julien Riou" w:date="2022-07-12T19:15:21Z">
        <w:r>
          <w:rPr/>
          <w:t>:</w:t>
        </w:r>
      </w:ins>
      <w:del w:id="89" w:author="Julien Riou" w:date="2022-07-12T19:15:21Z">
        <w:r>
          <w:rPr/>
          <w:delText>;</w:delText>
        </w:r>
      </w:del>
      <w:r>
        <w:rPr/>
        <w:t xml:space="preserve"> 0-39, 40-59, 60-69, 70-79 and 80 </w:t>
      </w:r>
      <w:del w:id="90" w:author="Julien Riou" w:date="2022-07-12T19:15:21Z">
        <w:r>
          <w:rPr/>
          <w:delText xml:space="preserve">years </w:delText>
        </w:r>
      </w:del>
      <w:r>
        <w:rPr/>
        <w:t>and older), sex (two groups) and administrative region (26 cantons). Data on all-cause deaths were also obtained from the FSO [</w:t>
      </w:r>
      <w:ins w:id="91" w:author="Julien Riou" w:date="2022-07-12T19:15:21Z">
        <w:r>
          <w:rPr/>
          <w:t>33</w:t>
        </w:r>
      </w:ins>
      <w:del w:id="92" w:author="Julien Riou" w:date="2022-07-12T19:15:21Z">
        <w:r>
          <w:rPr/>
          <w:delText>9</w:delText>
        </w:r>
      </w:del>
      <w:r>
        <w:rPr/>
        <w:t>]. These consisted of counts of deaths from any cause by age, sex and canton for each week from 2010 to 2019</w:t>
      </w:r>
      <w:ins w:id="93" w:author="Julien Riou" w:date="2022-07-12T19:15:21Z">
        <w:r>
          <w:rPr/>
          <w:t>,</w:t>
        </w:r>
      </w:ins>
      <w:r>
        <w:rPr/>
        <w:t xml:space="preserve"> and afterwards for each week up to April 3, 2022. Coding of the cause of death listed in the death certificate takes up to one year, and information on causes of death were therefore not available for this analysis. We used data on ambient temperature from the European Centre for Medium-Range Weather Forecasts Reanalysis version 5 (ERA5) reanalysis data set</w:t>
      </w:r>
      <w:ins w:id="94" w:author="Julien Riou" w:date="2022-07-12T19:15:21Z">
        <w:r>
          <w:rPr/>
          <w:t xml:space="preserve"> [34] </w:t>
        </w:r>
      </w:ins>
      <w:del w:id="95" w:author="Julien Riou" w:date="2022-07-12T19:15:21Z">
        <w:r>
          <w:rPr/>
          <w:commentReference w:id="5"/>
        </w:r>
      </w:del>
      <w:del w:id="96" w:author="Julien Riou" w:date="2022-07-12T19:15:21Z">
        <w:r>
          <w:rPr/>
          <w:delText xml:space="preserve"> </w:delText>
        </w:r>
      </w:del>
      <w:r>
        <w:rPr/>
        <w:t xml:space="preserve">and on national holidays from </w:t>
      </w:r>
      <w:r>
        <w:rPr>
          <w:i/>
          <w:iCs/>
        </w:rPr>
        <w:t>nager.date</w:t>
      </w:r>
      <w:r>
        <w:rPr/>
        <w:t xml:space="preserve"> [</w:t>
      </w:r>
      <w:ins w:id="97" w:author="Julien Riou" w:date="2022-07-12T19:15:21Z">
        <w:r>
          <w:rPr/>
          <w:t>35</w:t>
        </w:r>
      </w:ins>
      <w:del w:id="98" w:author="Julien Riou" w:date="2022-07-12T19:15:21Z">
        <w:r>
          <w:rPr/>
          <w:delText>11</w:delText>
        </w:r>
      </w:del>
      <w:r>
        <w:rPr/>
        <w:t>]. Daily mean ambient temperature between 2010 and 2022 at 0.</w:t>
      </w:r>
      <w:ins w:id="99" w:author="Julien Riou" w:date="2022-07-12T19:15:21Z">
        <w:r>
          <w:rPr/>
          <w:t>25°x0.25°</w:t>
        </w:r>
      </w:ins>
      <w:del w:id="100" w:author="Julien Riou" w:date="2022-07-12T19:15:21Z">
        <w:r>
          <w:rPr/>
          <w:delText>25</w:delText>
        </w:r>
      </w:del>
      <w:del w:id="101" w:author="Julien Riou" w:date="2022-07-12T19:15:21Z">
        <w:r>
          <w:rPr>
            <w:vertAlign w:val="superscript"/>
          </w:rPr>
          <w:delText>o</w:delText>
        </w:r>
      </w:del>
      <w:del w:id="102" w:author="Julien Riou" w:date="2022-07-12T19:15:21Z">
        <w:r>
          <w:rPr>
            <w:lang w:val="en-GB"/>
          </w:rPr>
          <w:delText>x</w:delText>
        </w:r>
      </w:del>
      <w:del w:id="103" w:author="Julien Riou" w:date="2022-07-12T19:15:21Z">
        <w:r>
          <w:rPr/>
          <w:delText>0.25</w:delText>
        </w:r>
      </w:del>
      <w:del w:id="104" w:author="Julien Riou" w:date="2022-07-12T19:15:21Z">
        <w:r>
          <w:rPr>
            <w:vertAlign w:val="superscript"/>
          </w:rPr>
          <w:delText>o</w:delText>
        </w:r>
      </w:del>
      <w:r>
        <w:rPr/>
        <w:t xml:space="preserve"> resolution was aggregated by taking means per week and canton. Holidays were considered as dummy variables and defined on a weekly basis for each canton (1 if there was at least one cantonal holiday, 0 otherwise).</w:t>
      </w:r>
      <w:del w:id="105" w:author="Julien Riou" w:date="2022-07-12T19:15:21Z">
        <w:r>
          <w:rPr/>
          <w:delText xml:space="preserve"> All data are available on github at https://github.com/jriou/covid19_ascertain_deaths. </w:delText>
        </w:r>
      </w:del>
    </w:p>
    <w:p>
      <w:pPr>
        <w:pStyle w:val="TextBody"/>
        <w:rPr/>
      </w:pPr>
      <w:r>
        <w:rPr/>
        <w:t xml:space="preserve">The reporting of laboratory-confirmed </w:t>
      </w:r>
      <w:ins w:id="106" w:author="Julien Riou" w:date="2022-07-12T19:15:21Z">
        <w:r>
          <w:rPr/>
          <w:t>COVID-19-</w:t>
        </w:r>
      </w:ins>
      <w:del w:id="107" w:author="Julien Riou" w:date="2022-07-12T19:15:21Z">
        <w:r>
          <w:rPr/>
          <w:delText>SARS-CoV-2-</w:delText>
        </w:r>
      </w:del>
      <w:r>
        <w:rPr/>
        <w:t xml:space="preserve">related deaths has been mandatory in Switzerland since February 2020. The records are kept at the </w:t>
      </w:r>
      <w:r>
        <w:rPr>
          <w:i/>
          <w:iCs/>
        </w:rPr>
        <w:t>Federal Office of Public Health</w:t>
      </w:r>
      <w:r>
        <w:rPr/>
        <w:t xml:space="preserve"> (FOPH)</w:t>
      </w:r>
      <w:ins w:id="108" w:author="Julien Riou" w:date="2022-07-12T19:15:21Z">
        <w:r>
          <w:rPr/>
          <w:t>,</w:t>
        </w:r>
      </w:ins>
      <w:r>
        <w:rPr/>
        <w:t xml:space="preserve"> and are available </w:t>
      </w:r>
      <w:ins w:id="109" w:author="Julien Riou" w:date="2022-07-12T19:15:21Z">
        <w:r>
          <w:rPr/>
          <w:t xml:space="preserve">online [36]. Available information </w:t>
        </w:r>
      </w:ins>
      <w:del w:id="110" w:author="Julien Riou" w:date="2022-07-12T19:15:21Z">
        <w:r>
          <w:rPr/>
          <w:delText xml:space="preserve">on request [12]. They </w:delText>
        </w:r>
      </w:del>
      <w:r>
        <w:rPr/>
        <w:t>include age, sex, canton of residence, and the date and type of the positive SARS-CoV-2 test. Dates were grouped into seven epidemic phases by the FOPH: February 24</w:t>
      </w:r>
      <w:ins w:id="111" w:author="Julien Riou" w:date="2022-07-12T19:15:21Z">
        <w:r>
          <w:rPr/>
          <w:t>, 2020</w:t>
        </w:r>
      </w:ins>
      <w:del w:id="112" w:author="Julien Riou" w:date="2022-07-12T19:15:21Z">
        <w:r>
          <w:rPr/>
          <w:delText xml:space="preserve"> </w:delText>
        </w:r>
      </w:del>
      <w:del w:id="113" w:author="Julien Riou" w:date="2022-07-12T19:15:21Z">
        <w:commentRangeStart w:id="6"/>
        <w:r>
          <w:rPr/>
          <w:delText>2020</w:delText>
        </w:r>
      </w:del>
      <w:del w:id="114" w:author="Julien Riou" w:date="2022-07-12T19:15:21Z">
        <w:r>
          <w:rPr/>
        </w:r>
      </w:del>
      <w:commentRangeEnd w:id="6"/>
      <w:r>
        <w:commentReference w:id="6"/>
      </w:r>
      <w:r>
        <w:rPr/>
        <w:t xml:space="preserve"> to June </w:t>
      </w:r>
      <w:ins w:id="115" w:author="Julien Riou" w:date="2022-07-12T19:15:21Z">
        <w:r>
          <w:rPr/>
          <w:t>7,</w:t>
        </w:r>
      </w:ins>
      <w:del w:id="116" w:author="Julien Riou" w:date="2022-07-12T19:15:21Z">
        <w:r>
          <w:rPr/>
          <w:delText>07</w:delText>
        </w:r>
      </w:del>
      <w:r>
        <w:rPr/>
        <w:t xml:space="preserve"> 2020 (phase 1)</w:t>
      </w:r>
      <w:ins w:id="117" w:author="Julien Riou" w:date="2022-07-12T19:15:21Z">
        <w:r>
          <w:rPr/>
          <w:t>; June 8,</w:t>
        </w:r>
      </w:ins>
      <w:del w:id="118" w:author="Julien Riou" w:date="2022-07-12T19:15:21Z">
        <w:r>
          <w:rPr/>
          <w:delText>, June 08</w:delText>
        </w:r>
      </w:del>
      <w:r>
        <w:rPr/>
        <w:t xml:space="preserve"> 2020 to September 27</w:t>
      </w:r>
      <w:ins w:id="119" w:author="Julien Riou" w:date="2022-07-12T19:15:21Z">
        <w:r>
          <w:rPr/>
          <w:t>,</w:t>
        </w:r>
      </w:ins>
      <w:r>
        <w:rPr/>
        <w:t xml:space="preserve"> 2020 (phase 2)</w:t>
      </w:r>
      <w:ins w:id="120" w:author="Julien Riou" w:date="2022-07-12T19:15:21Z">
        <w:r>
          <w:rPr/>
          <w:t>;</w:t>
        </w:r>
      </w:ins>
      <w:del w:id="121" w:author="Julien Riou" w:date="2022-07-12T19:15:21Z">
        <w:r>
          <w:rPr/>
          <w:delText>,</w:delText>
        </w:r>
      </w:del>
      <w:r>
        <w:rPr/>
        <w:t xml:space="preserve"> September 28</w:t>
      </w:r>
      <w:ins w:id="122" w:author="Julien Riou" w:date="2022-07-12T19:15:21Z">
        <w:r>
          <w:rPr/>
          <w:t>,</w:t>
        </w:r>
      </w:ins>
      <w:r>
        <w:rPr/>
        <w:t xml:space="preserve"> 2020 to February 14</w:t>
      </w:r>
      <w:ins w:id="123" w:author="Julien Riou" w:date="2022-07-12T19:15:21Z">
        <w:r>
          <w:rPr/>
          <w:t>,</w:t>
        </w:r>
      </w:ins>
      <w:r>
        <w:rPr/>
        <w:t xml:space="preserve"> 2021 (phase 3)</w:t>
      </w:r>
      <w:ins w:id="124" w:author="Julien Riou" w:date="2022-07-12T19:15:21Z">
        <w:r>
          <w:rPr/>
          <w:t>;</w:t>
        </w:r>
      </w:ins>
      <w:del w:id="125" w:author="Julien Riou" w:date="2022-07-12T19:15:21Z">
        <w:r>
          <w:rPr/>
          <w:delText>,</w:delText>
        </w:r>
      </w:del>
      <w:r>
        <w:rPr/>
        <w:t xml:space="preserve"> February 15</w:t>
      </w:r>
      <w:ins w:id="126" w:author="Julien Riou" w:date="2022-07-12T19:15:21Z">
        <w:r>
          <w:rPr/>
          <w:t>,</w:t>
        </w:r>
      </w:ins>
      <w:r>
        <w:rPr/>
        <w:t xml:space="preserve"> 2021 to June 20</w:t>
      </w:r>
      <w:ins w:id="127" w:author="Julien Riou" w:date="2022-07-12T19:15:21Z">
        <w:r>
          <w:rPr/>
          <w:t>,</w:t>
        </w:r>
      </w:ins>
      <w:r>
        <w:rPr/>
        <w:t xml:space="preserve"> 2021 (phase 4)</w:t>
      </w:r>
      <w:ins w:id="128" w:author="Julien Riou" w:date="2022-07-12T19:15:21Z">
        <w:r>
          <w:rPr/>
          <w:t>;</w:t>
        </w:r>
      </w:ins>
      <w:del w:id="129" w:author="Julien Riou" w:date="2022-07-12T19:15:21Z">
        <w:r>
          <w:rPr/>
          <w:delText>,</w:delText>
        </w:r>
      </w:del>
      <w:r>
        <w:rPr/>
        <w:t xml:space="preserve"> June 21</w:t>
      </w:r>
      <w:ins w:id="130" w:author="Julien Riou" w:date="2022-07-12T19:15:21Z">
        <w:r>
          <w:rPr/>
          <w:t>,</w:t>
        </w:r>
      </w:ins>
      <w:r>
        <w:rPr/>
        <w:t xml:space="preserve"> 2021 to October 10</w:t>
      </w:r>
      <w:ins w:id="131" w:author="Julien Riou" w:date="2022-07-12T19:15:21Z">
        <w:r>
          <w:rPr/>
          <w:t>,</w:t>
        </w:r>
      </w:ins>
      <w:r>
        <w:rPr/>
        <w:t xml:space="preserve"> 2021 (phase 5)</w:t>
      </w:r>
      <w:ins w:id="132" w:author="Julien Riou" w:date="2022-07-12T19:15:21Z">
        <w:r>
          <w:rPr/>
          <w:t>;</w:t>
        </w:r>
      </w:ins>
      <w:del w:id="133" w:author="Julien Riou" w:date="2022-07-12T19:15:21Z">
        <w:r>
          <w:rPr/>
          <w:delText>,</w:delText>
        </w:r>
      </w:del>
      <w:r>
        <w:rPr/>
        <w:t xml:space="preserve"> October 11</w:t>
      </w:r>
      <w:ins w:id="134" w:author="Julien Riou" w:date="2022-07-12T19:15:21Z">
        <w:r>
          <w:rPr/>
          <w:t>,</w:t>
        </w:r>
      </w:ins>
      <w:r>
        <w:rPr/>
        <w:t xml:space="preserve"> 2021 to December 19</w:t>
      </w:r>
      <w:ins w:id="135" w:author="Julien Riou" w:date="2022-07-12T19:15:21Z">
        <w:r>
          <w:rPr/>
          <w:t>,</w:t>
        </w:r>
      </w:ins>
      <w:r>
        <w:rPr/>
        <w:t xml:space="preserve"> 2021 (phase 6) and December 20</w:t>
      </w:r>
      <w:ins w:id="136" w:author="Julien Riou" w:date="2022-07-12T19:15:21Z">
        <w:r>
          <w:rPr/>
          <w:t>,</w:t>
        </w:r>
      </w:ins>
      <w:r>
        <w:rPr/>
        <w:t xml:space="preserve"> 2021 to April </w:t>
      </w:r>
      <w:ins w:id="137" w:author="Julien Riou" w:date="2022-07-12T19:15:21Z">
        <w:r>
          <w:rPr/>
          <w:t>3,</w:t>
        </w:r>
      </w:ins>
      <w:del w:id="138" w:author="Julien Riou" w:date="2022-07-12T19:15:21Z">
        <w:r>
          <w:rPr/>
          <w:delText>24</w:delText>
        </w:r>
      </w:del>
      <w:r>
        <w:rPr/>
        <w:t xml:space="preserve"> 2022 (phase 7).</w:t>
      </w:r>
      <w:del w:id="139" w:author="Julien Riou" w:date="2022-07-12T19:15:21Z">
        <w:bookmarkStart w:id="2" w:name="data-sources"/>
        <w:bookmarkEnd w:id="2"/>
        <w:r>
          <w:rPr/>
          <w:br/>
        </w:r>
      </w:del>
    </w:p>
    <w:p>
      <w:pPr>
        <w:pStyle w:val="Heading2"/>
        <w:rPr/>
      </w:pPr>
      <w:r>
        <w:rPr/>
        <w:t>Statistical methods</w:t>
      </w:r>
    </w:p>
    <w:p>
      <w:pPr>
        <w:pStyle w:val="Heading3"/>
        <w:rPr/>
      </w:pPr>
      <w:r>
        <w:rPr/>
        <w:t xml:space="preserve">Population </w:t>
      </w:r>
      <w:ins w:id="140" w:author="Julien Riou" w:date="2022-07-12T19:15:21Z">
        <w:r>
          <w:rPr/>
          <w:t xml:space="preserve">trends </w:t>
        </w:r>
      </w:ins>
      <w:r>
        <w:rPr/>
        <w:t>model</w:t>
      </w:r>
    </w:p>
    <w:p>
      <w:pPr>
        <w:pStyle w:val="FirstParagraph"/>
        <w:rPr/>
      </w:pPr>
      <w:r>
        <w:rPr/>
        <w:t xml:space="preserve">We used </w:t>
      </w:r>
      <w:del w:id="141" w:author="Julien Riou" w:date="2022-07-12T19:15:21Z">
        <w:r>
          <w:rPr/>
          <w:delText xml:space="preserve">the </w:delText>
        </w:r>
      </w:del>
      <w:r>
        <w:rPr/>
        <w:t>population size on December 31</w:t>
      </w:r>
      <w:ins w:id="142" w:author="Julien Riou" w:date="2022-07-12T19:15:21Z">
        <w:r>
          <w:rPr/>
          <w:t xml:space="preserve">, </w:t>
        </w:r>
      </w:ins>
      <w:del w:id="143" w:author="Julien Riou" w:date="2022-07-12T19:15:21Z">
        <w:r>
          <w:rPr/>
          <w:delText xml:space="preserve"> for the years </w:delText>
        </w:r>
      </w:del>
      <w:r>
        <w:rPr/>
        <w:t xml:space="preserve">2010 to 2019 by age group, sex and canton to predict population sizes in each stratum and week of the entire study period (January </w:t>
      </w:r>
      <w:ins w:id="144" w:author="Julien Riou" w:date="2022-07-12T19:15:21Z">
        <w:r>
          <w:rPr/>
          <w:t>1, 2010</w:t>
        </w:r>
      </w:ins>
      <w:del w:id="145" w:author="Julien Riou" w:date="2022-07-12T19:15:21Z">
        <w:r>
          <w:rPr/>
          <w:delText>01, 2010,</w:delText>
        </w:r>
      </w:del>
      <w:r>
        <w:rPr/>
        <w:t xml:space="preserve"> to April </w:t>
      </w:r>
      <w:ins w:id="146" w:author="Julien Riou" w:date="2022-07-12T19:15:21Z">
        <w:r>
          <w:rPr/>
          <w:t>3,</w:t>
        </w:r>
      </w:ins>
      <w:del w:id="147" w:author="Julien Riou" w:date="2022-07-12T19:15:21Z">
        <w:r>
          <w:rPr/>
          <w:delText>03</w:delText>
        </w:r>
      </w:del>
      <w:r>
        <w:rPr/>
        <w:t xml:space="preserve"> 2022) in a two-step procedure. First, we fitted </w:t>
      </w:r>
      <w:ins w:id="148" w:author="Julien Riou" w:date="2022-07-12T19:15:21Z">
        <w:r>
          <w:rPr/>
          <w:t xml:space="preserve">a </w:t>
        </w:r>
      </w:ins>
      <w:del w:id="149" w:author="Julien Riou" w:date="2022-07-12T19:15:21Z">
        <w:r>
          <w:rPr/>
          <w:delText xml:space="preserve">Bayesian hierarchical </w:delText>
        </w:r>
      </w:del>
      <w:r>
        <w:rPr/>
        <w:t xml:space="preserve">Poisson regression </w:t>
      </w:r>
      <w:ins w:id="150" w:author="Julien Riou" w:date="2022-07-12T19:15:21Z">
        <w:r>
          <w:rPr/>
          <w:t>model</w:t>
        </w:r>
      </w:ins>
      <w:del w:id="151" w:author="Julien Riou" w:date="2022-07-12T19:15:21Z">
        <w:r>
          <w:rPr/>
          <w:delText>models</w:delText>
        </w:r>
      </w:del>
      <w:r>
        <w:rPr/>
        <w:t xml:space="preserve"> to population data from 2010 to 2019. This model included a linear yearly trend, a fixed effect by sex, and independent random effects by week (</w:t>
      </w:r>
      <w:ins w:id="152" w:author="Julien Riou" w:date="2022-07-12T19:15:21Z">
        <w:r>
          <w:rPr/>
          <w:t xml:space="preserve">for </w:t>
        </w:r>
      </w:ins>
      <w:r>
        <w:rPr/>
        <w:t xml:space="preserve">seasonality), age group, sex and canton. We compared different models using higher interactions and yearly linear trends that vary by space, age and sex. </w:t>
      </w:r>
      <w:ins w:id="153" w:author="Julien Riou" w:date="2022-07-12T19:15:21Z">
        <w:r>
          <w:rPr/>
          <w:t xml:space="preserve">Model comparison </w:t>
        </w:r>
      </w:ins>
      <w:del w:id="154" w:author="Julien Riou" w:date="2022-07-12T19:15:21Z">
        <w:r>
          <w:rPr/>
          <w:delText xml:space="preserve">We compared the different models </w:delText>
        </w:r>
      </w:del>
      <w:r>
        <w:rPr/>
        <w:t xml:space="preserve">using a cross-validation scheme </w:t>
      </w:r>
      <w:ins w:id="155" w:author="Julien Riou" w:date="2022-07-12T19:15:21Z">
        <w:r>
          <w:rPr/>
          <w:t xml:space="preserve">excluding </w:t>
        </w:r>
      </w:ins>
      <w:del w:id="156" w:author="Julien Riou" w:date="2022-07-12T19:15:21Z">
        <w:r>
          <w:rPr/>
          <w:delText xml:space="preserve">that excluded </w:delText>
        </w:r>
      </w:del>
      <w:r>
        <w:rPr/>
        <w:t xml:space="preserve">the last three years of available data (2017-2019) </w:t>
      </w:r>
      <w:del w:id="157" w:author="Julien Riou" w:date="2022-07-12T19:15:21Z">
        <w:r>
          <w:rPr/>
          <w:delText xml:space="preserve">and </w:delText>
        </w:r>
      </w:del>
      <w:r>
        <w:rPr/>
        <w:t>determined that the best model included all possible two-way interactions between sex, age, canton, and week</w:t>
      </w:r>
      <w:ins w:id="158" w:author="Julien Riou" w:date="2022-07-12T19:15:21Z">
        <w:r>
          <w:rPr/>
          <w:t>,</w:t>
        </w:r>
      </w:ins>
      <w:r>
        <w:rPr/>
        <w:t xml:space="preserve"> and an overdispersion parameter. We obtained posterior distributions of the population in each stratum for December 31 2020, 2021 and 2022, under the counterfactual scenario that the pandemic did not occur. In a second step, we used linear interpolation to obtain weekly population size </w:t>
      </w:r>
      <w:ins w:id="159" w:author="Julien Riou" w:date="2022-07-12T19:15:21Z">
        <w:r>
          <w:rPr/>
          <w:t>(</w:t>
        </w:r>
      </w:ins>
      <w:r>
        <w:rPr/>
        <w:t>estimates, with uncertainty</w:t>
      </w:r>
      <w:ins w:id="160" w:author="Julien Riou" w:date="2022-07-12T19:15:21Z">
        <w:r>
          <w:rPr/>
          <w:t>)</w:t>
        </w:r>
      </w:ins>
      <w:r>
        <w:rPr/>
        <w:t>. Online Supplement Section 1.1 provides further details.</w:t>
      </w:r>
      <w:del w:id="161" w:author="Julien Riou" w:date="2022-07-12T19:15:21Z">
        <w:bookmarkStart w:id="3" w:name="population-trends-model"/>
        <w:bookmarkEnd w:id="3"/>
        <w:r>
          <w:rPr/>
          <w:br/>
        </w:r>
      </w:del>
    </w:p>
    <w:p>
      <w:pPr>
        <w:pStyle w:val="Heading3"/>
        <w:rPr/>
      </w:pPr>
      <w:r>
        <w:rPr/>
        <w:t>Expected deaths model</w:t>
      </w:r>
    </w:p>
    <w:p>
      <w:pPr>
        <w:pStyle w:val="FirstParagraph"/>
        <w:rPr/>
      </w:pPr>
      <w:r>
        <w:rPr/>
        <w:t>We estimated the expected number of all-cause deaths for each week between February 24</w:t>
      </w:r>
      <w:ins w:id="162" w:author="Julien Riou" w:date="2022-07-12T19:15:21Z">
        <w:r>
          <w:rPr/>
          <w:t>,</w:t>
        </w:r>
      </w:ins>
      <w:r>
        <w:rPr/>
        <w:t xml:space="preserve"> 2020, the day of the first confirmed </w:t>
      </w:r>
      <w:ins w:id="163" w:author="Julien Riou" w:date="2022-07-12T19:15:21Z">
        <w:r>
          <w:rPr/>
          <w:t>COVID-19</w:t>
        </w:r>
      </w:ins>
      <w:del w:id="164" w:author="Julien Riou" w:date="2022-07-12T19:15:21Z">
        <w:r>
          <w:rPr/>
          <w:delText>SARS-CoV-2</w:delText>
        </w:r>
      </w:del>
      <w:r>
        <w:rPr/>
        <w:t xml:space="preserve"> case in Switzerland, and April </w:t>
      </w:r>
      <w:ins w:id="165" w:author="Julien Riou" w:date="2022-07-12T19:15:21Z">
        <w:r>
          <w:rPr/>
          <w:t>3, 2022</w:t>
        </w:r>
      </w:ins>
      <w:del w:id="166" w:author="Julien Riou" w:date="2022-07-12T19:15:21Z">
        <w:r>
          <w:rPr/>
          <w:delText>03 2022,</w:delText>
        </w:r>
      </w:del>
      <w:r>
        <w:rPr/>
        <w:t xml:space="preserve"> by age, sex and canton of residence using the historical data (2010 to 2019)</w:t>
      </w:r>
      <w:ins w:id="167" w:author="Julien Riou" w:date="2022-07-12T19:15:21Z">
        <w:r>
          <w:rPr/>
          <w:t xml:space="preserve"> and </w:t>
        </w:r>
      </w:ins>
      <w:del w:id="168" w:author="Julien Riou" w:date="2022-07-12T19:15:21Z">
        <w:r>
          <w:rPr/>
          <w:delText xml:space="preserve">, </w:delText>
        </w:r>
      </w:del>
      <w:r>
        <w:rPr/>
        <w:t>expanding a previously proposed model [</w:t>
      </w:r>
      <w:ins w:id="169" w:author="Julien Riou" w:date="2022-07-12T19:15:21Z">
        <w:r>
          <w:rPr/>
          <w:t>28</w:t>
        </w:r>
      </w:ins>
      <w:del w:id="170" w:author="Julien Riou" w:date="2022-07-12T19:15:21Z">
        <w:r>
          <w:rPr/>
          <w:delText>13</w:delText>
        </w:r>
      </w:del>
      <w:r>
        <w:rPr/>
        <w:t>]. We used Bayesian spatio-temporal models accounting for population trends and including covariates related to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ins w:id="171" w:author="Julien Riou" w:date="2022-07-12T19:15:21Z">
        <w:r>
          <w:rPr/>
          <w:t xml:space="preserve"> [37],</w:t>
        </w:r>
      </w:ins>
      <w:del w:id="172" w:author="Julien Riou" w:date="2022-07-12T19:15:21Z">
        <w:commentRangeStart w:id="7"/>
        <w:r>
          <w:rPr/>
          <w:delText>,</w:delText>
        </w:r>
      </w:del>
      <w:del w:id="173" w:author="Julien Riou" w:date="2022-07-12T19:15:21Z">
        <w:r>
          <w:rPr/>
        </w:r>
      </w:del>
      <w:commentRangeEnd w:id="7"/>
      <w:r>
        <w:commentReference w:id="7"/>
      </w:r>
      <w:r>
        <w:rPr/>
        <w:t xml:space="preserve"> we used a random walk of order 2 to allow for a flexible fit. We accounted for seasonality using a random walk of order 1 at the weekly level</w:t>
      </w:r>
      <w:ins w:id="174" w:author="Julien Riou" w:date="2022-07-12T19:15:21Z">
        <w:r>
          <w:rPr/>
          <w:t>,</w:t>
        </w:r>
      </w:ins>
      <w:r>
        <w:rPr/>
        <w:t xml:space="preserve"> and for exceptional events using week-level independent random effects. We accounted for long-term trends with a linear slope at the yearly level</w:t>
      </w:r>
      <w:ins w:id="175" w:author="Julien Riou" w:date="2022-07-12T19:15:21Z">
        <w:r>
          <w:rPr/>
          <w:t>,</w:t>
        </w:r>
      </w:ins>
      <w:r>
        <w:rPr/>
        <w:t xml:space="preserve"> and for spatial autocorrelation using conditional autoregressive priors. </w:t>
      </w:r>
      <w:ins w:id="176" w:author="Julien Riou" w:date="2022-07-12T19:15:21Z">
        <w:r>
          <w:rPr/>
          <w:t xml:space="preserve">In particular, we </w:t>
        </w:r>
      </w:ins>
      <w:del w:id="177" w:author="Julien Riou" w:date="2022-07-12T19:15:21Z">
        <w:r>
          <w:rPr/>
          <w:delText xml:space="preserve">We </w:delText>
        </w:r>
      </w:del>
      <w:r>
        <w:rPr/>
        <w:t xml:space="preserve">modeled spatial autocorrelation using an extension of the </w:t>
      </w:r>
      <w:ins w:id="178" w:author="Julien Riou" w:date="2022-07-12T19:15:21Z">
        <w:r>
          <w:rPr/>
          <w:t>Besag-York-Mollié</w:t>
        </w:r>
      </w:ins>
      <w:del w:id="179" w:author="Julien Riou" w:date="2022-07-12T19:15:21Z">
        <w:commentRangeStart w:id="8"/>
        <w:r>
          <w:rPr/>
          <w:delText>BYM</w:delText>
        </w:r>
      </w:del>
      <w:del w:id="180" w:author="Julien Riou" w:date="2022-07-12T19:15:21Z">
        <w:r>
          <w:rPr/>
        </w:r>
      </w:del>
      <w:commentRangeEnd w:id="8"/>
      <w:r>
        <w:commentReference w:id="8"/>
      </w:r>
      <w:r>
        <w:rPr/>
        <w:t xml:space="preserve"> model, allowing for a mixing parameter measuring the proportion of the marginal variance explained by the spatial autocorrelation term </w:t>
      </w:r>
      <w:ins w:id="181" w:author="Julien Riou" w:date="2022-07-12T19:15:21Z">
        <w:r>
          <w:rPr/>
          <w:t>[38] [39]</w:t>
        </w:r>
      </w:ins>
      <w:del w:id="182" w:author="Julien Riou" w:date="2022-07-12T19:15:21Z">
        <w:r>
          <w:rPr/>
          <w:commentReference w:id="9"/>
        </w:r>
      </w:del>
      <w:del w:id="183" w:author="Julien Riou" w:date="2022-07-12T19:15:21Z">
        <w:r>
          <w:rPr/>
          <w:delText>[15]</w:delText>
        </w:r>
      </w:del>
      <w:r>
        <w:rPr/>
        <w:t xml:space="preserve">. The model has been internally validated and found to be unbiased, having a high predictive accuracy in </w:t>
      </w:r>
      <w:ins w:id="184" w:author="Julien Riou" w:date="2022-07-12T19:15:21Z">
        <w:r>
          <w:rPr/>
          <w:t>age groups above 40</w:t>
        </w:r>
      </w:ins>
      <w:del w:id="185" w:author="Julien Riou" w:date="2022-07-12T19:15:21Z">
        <w:r>
          <w:rPr/>
          <w:delText>the older groups [13]</w:delText>
        </w:r>
      </w:del>
      <w:r>
        <w:rPr/>
        <w:t xml:space="preserve">. We used the </w:t>
      </w:r>
      <w:ins w:id="186" w:author="Julien Riou" w:date="2022-07-12T19:15:21Z">
        <w:r>
          <w:rPr/>
          <w:t xml:space="preserve">fitted </w:t>
        </w:r>
      </w:ins>
      <w:r>
        <w:rPr/>
        <w:t xml:space="preserve">model to obtain posterior distributions of the expected number of all-cause deaths by age group, sex and canton </w:t>
      </w:r>
      <w:ins w:id="187" w:author="Julien Riou" w:date="2022-07-12T19:15:21Z">
        <w:r>
          <w:rPr/>
          <w:t xml:space="preserve">in </w:t>
        </w:r>
      </w:ins>
      <w:r>
        <w:rPr/>
        <w:t>each week between February 24, 2020</w:t>
      </w:r>
      <w:del w:id="188" w:author="Julien Riou" w:date="2022-07-12T19:15:21Z">
        <w:r>
          <w:rPr/>
          <w:delText>,</w:delText>
        </w:r>
      </w:del>
      <w:r>
        <w:rPr/>
        <w:t xml:space="preserve"> and April </w:t>
      </w:r>
      <w:ins w:id="189" w:author="Julien Riou" w:date="2022-07-12T19:15:21Z">
        <w:r>
          <w:rPr/>
          <w:t>3,</w:t>
        </w:r>
      </w:ins>
      <w:del w:id="190" w:author="Julien Riou" w:date="2022-07-12T19:15:21Z">
        <w:r>
          <w:rPr/>
          <w:delText>03</w:delText>
        </w:r>
      </w:del>
      <w:r>
        <w:rPr/>
        <w:t xml:space="preserve"> 2022. </w:t>
      </w:r>
      <w:ins w:id="191" w:author="Julien Riou" w:date="2022-07-12T19:15:21Z">
        <w:r>
          <w:rPr/>
          <w:t xml:space="preserve">Estimates of excess mortality (with uncertainty) were then obtained by substracting the expected (across the posterior samples) from the observed all-cause deaths in each stratum. </w:t>
        </w:r>
      </w:ins>
      <w:r>
        <w:rPr/>
        <w:t>Online Supplement Section 1.2 provides further details</w:t>
      </w:r>
      <w:ins w:id="192" w:author="Julien Riou" w:date="2022-07-12T19:15:21Z">
        <w:r>
          <w:rPr/>
          <w:t xml:space="preserve"> and the results of the internal cross validation.</w:t>
        </w:r>
      </w:ins>
      <w:del w:id="193" w:author="Julien Riou" w:date="2022-07-12T19:15:21Z">
        <w:bookmarkStart w:id="4" w:name="expected-deaths-model"/>
        <w:bookmarkEnd w:id="4"/>
        <w:r>
          <w:rPr/>
          <w:delText xml:space="preserve">. </w:delText>
        </w:r>
      </w:del>
    </w:p>
    <w:p>
      <w:pPr>
        <w:pStyle w:val="Heading3"/>
        <w:rPr/>
      </w:pPr>
      <w:r>
        <w:rPr/>
        <w:t>Decomposition model</w:t>
      </w:r>
    </w:p>
    <w:p>
      <w:pPr>
        <w:pStyle w:val="FirstParagraph"/>
        <w:rPr/>
      </w:pPr>
      <w:r>
        <w:rPr/>
        <w:t xml:space="preserve">We </w:t>
      </w:r>
      <w:ins w:id="194" w:author="Julien Riou" w:date="2022-07-12T19:15:21Z">
        <w:r>
          <w:rPr/>
          <w:t xml:space="preserve">first studied the alignment between excess mortality and laboratory-confirmed COVID-19-related deaths using Pearson’s correlation coefficient (applied across the posterior samples of excess mortality to propagate uncertainty). We then </w:t>
        </w:r>
      </w:ins>
      <w:r>
        <w:rPr/>
        <w:t xml:space="preserve">developed a method to decompose the </w:t>
      </w:r>
      <w:ins w:id="195" w:author="Julien Riou" w:date="2022-07-12T19:15:21Z">
        <w:r>
          <w:rPr/>
          <w:t xml:space="preserve">number of </w:t>
        </w:r>
      </w:ins>
      <w:del w:id="196" w:author="Julien Riou" w:date="2022-07-12T19:15:21Z">
        <w:r>
          <w:rPr/>
          <w:delText xml:space="preserve">observed </w:delText>
        </w:r>
      </w:del>
      <w:r>
        <w:rPr/>
        <w:t xml:space="preserve">all-cause deaths </w:t>
      </w:r>
      <w:ins w:id="197" w:author="Julien Riou" w:date="2022-07-12T19:15:21Z">
        <w:r>
          <w:rPr/>
          <w:t xml:space="preserve">observed in the pandemic period based on </w:t>
        </w:r>
      </w:ins>
      <w:del w:id="198" w:author="Julien Riou" w:date="2022-07-12T19:15:21Z">
        <w:r>
          <w:rPr/>
          <w:delText xml:space="preserve">into </w:delText>
        </w:r>
      </w:del>
      <w:r>
        <w:rPr/>
        <w:t xml:space="preserve">1) the number </w:t>
      </w:r>
      <w:ins w:id="199" w:author="Julien Riou" w:date="2022-07-12T19:15:21Z">
        <w:r>
          <w:rPr/>
          <w:t>of laboratory-confirmed COVID-19-related deaths</w:t>
        </w:r>
      </w:ins>
      <w:del w:id="200" w:author="Julien Riou" w:date="2022-07-12T19:15:21Z">
        <w:r>
          <w:rPr/>
          <w:delText>expected given historical trends</w:delText>
        </w:r>
      </w:del>
      <w:r>
        <w:rPr/>
        <w:t xml:space="preserve"> and 2) the number </w:t>
      </w:r>
      <w:ins w:id="201" w:author="Julien Riou" w:date="2022-07-12T19:15:21Z">
        <w:r>
          <w:rPr/>
          <w:t>of expected deaths given historical trends. We included multiplicative parameters to measure the respective contributions of these two quantities</w:t>
        </w:r>
      </w:ins>
      <w:del w:id="202" w:author="Julien Riou" w:date="2022-07-12T19:15:21Z">
        <w:r>
          <w:rPr/>
          <w:delText>attributed to the COVID-19 pandemic</w:delText>
        </w:r>
      </w:del>
      <w:r>
        <w:rPr/>
        <w:t>. We used a Poisson regression model with an identity link and no intercept term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w:t>
      </w:r>
      <w:ins w:id="203" w:author="Julien Riou" w:date="2022-07-12T19:15:21Z">
        <w:r>
          <w:rPr/>
          <w:t>COVID-19</w:t>
        </w:r>
      </w:ins>
      <w:del w:id="204" w:author="Julien Riou" w:date="2022-07-12T19:15:21Z">
        <w:r>
          <w:rPr/>
          <w:delText>SARS-CoV-2</w:delText>
        </w:r>
      </w:del>
      <w:r>
        <w:rPr/>
        <w:t xml:space="preserve">-related deaths,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and </w:t>
      </w:r>
      <w:r>
        <w:rPr/>
      </w:r>
      <m:oMath xmlns:m="http://schemas.openxmlformats.org/officeDocument/2006/math">
        <m:sSub>
          <m:e>
            <m:r>
              <w:rPr>
                <w:rFonts w:ascii="Cambria Math" w:hAnsi="Cambria Math"/>
              </w:rPr>
              <m:t xml:space="preserve">u</m:t>
            </m:r>
          </m:e>
          <m:sub>
            <m:r>
              <w:rPr>
                <w:rFonts w:ascii="Cambria Math" w:hAnsi="Cambria Math"/>
              </w:rPr>
              <m:t xml:space="preserve">t</m:t>
            </m:r>
          </m:sub>
        </m:sSub>
      </m:oMath>
      <w:r>
        <w:rPr/>
        <w:t xml:space="preserve"> is a normally-distributed overdispersion term centered at zero.</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w:t>
      </w:r>
      <w:ins w:id="205" w:author="Julien Riou" w:date="2022-07-12T19:15:21Z">
        <w:r>
          <w:rPr/>
          <w:t>,</w:t>
        </w:r>
      </w:ins>
      <w:r>
        <w:rPr/>
        <w:t xml:space="preserve"> after adjusting for the expected number of all-cause deaths</w:t>
      </w:r>
      <w:del w:id="206" w:author="Julien Riou" w:date="2022-07-12T19:15:21Z">
        <w:r>
          <w:rPr/>
          <w:delText>,</w:delText>
        </w:r>
      </w:del>
      <w:r>
        <w:rPr/>
        <w:t xml:space="preserve">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COVID-19-related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COVID-19.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w:t>
      </w:r>
      <w:del w:id="207" w:author="Julien Riou" w:date="2022-07-12T19:15:21Z">
        <w:r>
          <w:rPr/>
          <w:delText>,</w:delText>
        </w:r>
      </w:del>
      <w:r>
        <w:rPr/>
        <w:t xml:space="preserve"> after adjusting for the direct effect of COVID-19.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COVID-19, which </w:t>
      </w:r>
      <w:ins w:id="208" w:author="Julien Riou" w:date="2022-07-12T19:15:21Z">
        <w:r>
          <w:rPr/>
          <w:t xml:space="preserve">could imply </w:t>
        </w:r>
      </w:ins>
      <w:del w:id="209" w:author="Julien Riou" w:date="2022-07-12T19:15:21Z">
        <w:r>
          <w:rPr/>
          <w:delText xml:space="preserve">implies </w:delText>
        </w:r>
      </w:del>
      <w:r>
        <w:rPr/>
        <w:t xml:space="preserve">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COVID-19-related deaths and excess all-cause deaths</w:t>
      </w:r>
      <w:ins w:id="210" w:author="Julien Riou" w:date="2022-07-12T19:15:21Z">
        <w:r>
          <w:rPr/>
          <w:t>,</w:t>
        </w:r>
      </w:ins>
      <w:r>
        <w:rPr/>
        <w:t xml:space="preserve"> and allow to differentiate between direct and indirect consequences of the COVID-19 pandemic on mortality</w:t>
      </w:r>
      <w:ins w:id="211" w:author="Julien Riou" w:date="2022-07-12T19:15:21Z">
        <w:r>
          <w:rPr/>
          <w:t xml:space="preserve">. </w:t>
        </w:r>
      </w:ins>
      <w:ins w:id="212" w:author="Julien Riou" w:date="2022-07-12T19:15:21Z">
        <w:r>
          <w:rPr>
            <w:b/>
            <w:bCs/>
          </w:rPr>
          <w:t>Online Supplement Section 1.3 provides further details on model specification and choices of prior</w:t>
        </w:r>
      </w:ins>
      <w:r>
        <w:rPr>
          <w:b/>
          <w:bCs/>
        </w:rPr>
        <w:t>.</w:t>
      </w:r>
    </w:p>
    <w:p>
      <w:pPr>
        <w:pStyle w:val="TextBody"/>
        <w:rPr/>
      </w:pPr>
      <w:r>
        <w:rPr/>
        <w:t xml:space="preserve">We extended the model presented above to examine these associations by phase (from 1 to </w:t>
      </w:r>
      <w:ins w:id="213" w:author="Julien Riou" w:date="2022-07-12T19:15:21Z">
        <w:r>
          <w:rPr/>
          <w:t>7</w:t>
        </w:r>
      </w:ins>
      <w:del w:id="214" w:author="Julien Riou" w:date="2022-07-12T19:15:21Z">
        <w:r>
          <w:rPr/>
          <w:delText>6</w:delText>
        </w:r>
      </w:del>
      <w:r>
        <w:rPr/>
        <w:t xml:space="preserve"> as defined by the </w:t>
      </w:r>
      <w:ins w:id="215" w:author="Julien Riou" w:date="2022-07-12T19:15:21Z">
        <w:r>
          <w:rPr/>
          <w:t>FOPH</w:t>
        </w:r>
      </w:ins>
      <w:del w:id="216" w:author="Julien Riou" w:date="2022-07-12T19:15:21Z">
        <w:r>
          <w:rPr/>
          <w:delText>Federal Office of Public Health</w:delText>
        </w:r>
      </w:del>
      <w:r>
        <w:rPr/>
        <w:t>), by age group (0-39, 40-59, 60-69, 70-79 and 80+ years</w:t>
      </w:r>
      <w:ins w:id="217" w:author="Julien Riou" w:date="2022-07-12T19:15:21Z">
        <w:r>
          <w:rPr/>
          <w:t xml:space="preserve"> old</w:t>
        </w:r>
      </w:ins>
      <w:r>
        <w:rPr/>
        <w:t xml:space="preserve">), and by area (26 cantons). To this end,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age group or area separately, with the additional constraint of a multilevel structure allowing a smoothing towards the global mean of the estimator [</w:t>
      </w:r>
      <w:ins w:id="218" w:author="Julien Riou" w:date="2022-07-12T19:15:21Z">
        <w:r>
          <w:rPr/>
          <w:t>40</w:t>
        </w:r>
      </w:ins>
      <w:del w:id="219" w:author="Julien Riou" w:date="2022-07-12T19:15:21Z">
        <w:r>
          <w:rPr/>
          <w:delText>16</w:delText>
        </w:r>
      </w:del>
      <w:r>
        <w:rPr/>
        <w:t xml:space="preserve">]. To propagate the uncertainty of the expected number of deaths, we fitted the above models using 200 samples of the posterior distribution of the expected number of deaths. We then combined the resulting </w:t>
      </w:r>
      <w:ins w:id="220" w:author="Julien Riou" w:date="2022-07-12T19:15:21Z">
        <w:r>
          <w:rPr/>
          <w:t xml:space="preserve">posterior </w:t>
        </w:r>
      </w:ins>
      <w:r>
        <w:rPr/>
        <w:t xml:space="preserve">samples of </w:t>
      </w:r>
      <w:ins w:id="221"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22" w:author="Julien Riou" w:date="2022-07-12T19:15:21Z">
        <w:r>
          <w:rPr/>
          <w:t xml:space="preserve"> and </w:t>
        </w:r>
      </w:ins>
      <w:ins w:id="223"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24" w:author="Julien Riou" w:date="2022-07-12T19:15:21Z">
        <w:r>
          <w:rPr/>
          <w:t>.</w:t>
        </w:r>
      </w:ins>
      <w:del w:id="225" w:author="Julien Riou" w:date="2022-07-12T19:15:21Z">
        <w:r>
          <w:rPr/>
          <w:delText xml:space="preserve">the </w:delText>
        </w:r>
      </w:del>
      <w:del w:id="226" w:author="Julien Riou" w:date="2022-07-12T19:15:21Z">
        <w:commentRangeStart w:id="10"/>
        <w:r>
          <w:rPr/>
          <w:delText>betas</w:delText>
        </w:r>
      </w:del>
      <w:del w:id="227" w:author="Julien Riou" w:date="2022-07-12T19:15:21Z">
        <w:r>
          <w:rPr/>
        </w:r>
      </w:del>
      <w:del w:id="228" w:author="Julien Riou" w:date="2022-07-12T19:15:21Z">
        <w:commentRangeEnd w:id="10"/>
        <w:r>
          <w:commentReference w:id="10"/>
        </w:r>
        <w:r>
          <w:rPr/>
          <w:delText xml:space="preserve">. </w:delText>
        </w:r>
      </w:del>
    </w:p>
    <w:p>
      <w:pPr>
        <w:pStyle w:val="TextBody"/>
        <w:rPr/>
      </w:pPr>
      <w:ins w:id="229" w:author="Julien Riou" w:date="2022-07-12T19:15:21Z">
        <w:r>
          <w:rPr/>
          <w:t xml:space="preserve">All inferences were done in a Bayesian framework. Posterior distributions were approximated by samples, and summarized by their median, 2.5% and 97.5% percentiles to obtain point estimates and 95% credible intervals (95% CrI). The population and expected deaths models were implemented in R-INLA [41], and the decomposition model in NIMBLE [42]. The code is available on github at </w:t>
        </w:r>
      </w:ins>
      <w:hyperlink r:id="rId3">
        <w:ins w:id="230" w:author="Julien Riou" w:date="2022-07-12T19:15:21Z">
          <w:r>
            <w:rPr>
              <w:rStyle w:val="InternetLink"/>
            </w:rPr>
            <w:t>https://github.com/jriou/covid19_ascertain_deaths</w:t>
          </w:r>
        </w:ins>
      </w:hyperlink>
      <w:ins w:id="231" w:author="Julien Riou" w:date="2022-07-12T19:15:21Z">
        <w:r>
          <w:rPr/>
          <w:t>.</w:t>
        </w:r>
      </w:ins>
      <w:bookmarkStart w:id="5" w:name="methods"/>
      <w:bookmarkStart w:id="6" w:name="statistical-methods"/>
      <w:bookmarkStart w:id="7" w:name="decomposition-model"/>
      <w:bookmarkEnd w:id="5"/>
      <w:bookmarkEnd w:id="6"/>
      <w:bookmarkEnd w:id="7"/>
    </w:p>
    <w:p>
      <w:pPr>
        <w:pStyle w:val="Heading1"/>
        <w:rPr/>
      </w:pPr>
      <w:ins w:id="233" w:author="Julien Riou" w:date="2022-07-12T19:15:21Z">
        <w:r>
          <w:rPr/>
          <w:t>Results</w:t>
        </w:r>
      </w:ins>
    </w:p>
    <w:p>
      <w:pPr>
        <w:pStyle w:val="FirstParagraph"/>
        <w:rPr/>
      </w:pPr>
      <w:ins w:id="235" w:author="Julien Riou" w:date="2022-07-12T19:15:21Z">
        <w:r>
          <w:rPr/>
          <w:t>We observed a total of 156,193 deaths from all causes in Switzerland from February 24, 2020 to April 3, 2022, compared to an expected 142,408 (95% CrI: 138,044 to 149,125) had the pandemic not occurred. This translates into 13,786 (95% CrI: 7,068 to 18,149) excess all-cause deaths over the pandemic period, a relative increase of 9.7% (95%CrI: 4.7 to 13.1). There were three periods of substantial relative excess mortality: 7.3% (95%CrI: 3.8 to 10.8) during phase 1, 33.9% (95%CrI: 26.4 to 41.4) during phase 3 and 15.9% (95%CrI: 8.3 to 22.8) during phase 6 (Table 1). There was some evidence suggesting for mortality displacement during phase 4, with a relative excess mortality of -4.3% (95%CrI: -9.9 to 0.2). The age groups affected most by excess mortality were those over 70 years of age (Figure 1A and B).</w:t>
        </w:r>
      </w:ins>
    </w:p>
    <w:p>
      <w:pPr>
        <w:pStyle w:val="TextBody"/>
        <w:rPr/>
      </w:pPr>
      <w:ins w:id="237" w:author="Julien Riou" w:date="2022-07-12T19:15:21Z">
        <w:r>
          <w:rPr/>
          <w:t xml:space="preserve">During the study period, 13,130 laboratory-confirmed COVID-19-related deaths were reported. Weekly counts of laboratory-confirmed deaths generally aligned with estimates of excess all-cause mortality in Switzerland (Figure 2), with an overall correlation coefficient 0.89 (95%CrI: 0.85 to 0.92). This translated into an overall estimate of </w:t>
        </w:r>
      </w:ins>
      <w:ins w:id="238"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39" w:author="Julien Riou" w:date="2022-07-12T19:15:21Z">
        <w:r>
          <w:rPr/>
          <w:t xml:space="preserve"> of 1.38 (95%CrI: 1.22 to 1.54), suggesting that there were on average 38% (95%CrI: 22 to 54) more deaths directly attributable to COVID-19 than laboratory-confirmed deaths during the period, or that the ascertainment proportion was 72% (95%CrI: 65 to 82) (Table 1). Given the 13,130 laboratory-confirmed deaths over the period, this implies that the total number of deaths directly attributable to COVID-19 in Switzerland until April 3, 2022 can be estimated at 18,140 (95% CrI: 15,962 to 20,174) deaths.</w:t>
        </w:r>
      </w:ins>
    </w:p>
    <w:p>
      <w:pPr>
        <w:pStyle w:val="TextBody"/>
        <w:rPr/>
      </w:pPr>
      <w:ins w:id="241" w:author="Julien Riou" w:date="2022-07-12T19:15:21Z">
        <w:r>
          <w:rPr/>
          <w:t xml:space="preserve">After accounting for deaths directly attributable to COVID-19, the observed number of all-cause deaths was slightly lower than expected based on historical trends. This is quantified by </w:t>
        </w:r>
      </w:ins>
      <w:ins w:id="242"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43" w:author="Julien Riou" w:date="2022-07-12T19:15:21Z">
        <w:r>
          <w:rPr/>
          <w:t>, estimated at 0.97 (95%CrI: 0.93 to 1.01), indicating that there have been 3% (95%CrI: -1 to 7) fewer all-cause deaths than expected during the COVID-19 pandemic after adjusting for the direct effect of SARS-CoV-2 infections on mortality. This corresponds to 4,406 (95% CrI: -1,776 to 10,700) fewer deaths overall compared to expected. Still, the data are compatible with no indirect beneficial effect or a slightly harmful indirect effect.</w:t>
        </w:r>
      </w:ins>
    </w:p>
    <w:p>
      <w:pPr>
        <w:pStyle w:val="TextBody"/>
        <w:rPr/>
      </w:pPr>
      <w:ins w:id="245" w:author="Julien Riou" w:date="2022-07-12T19:15:21Z">
        <w:r>
          <w:rPr/>
          <w:t xml:space="preserve">The coefficients </w:t>
        </w:r>
      </w:ins>
      <w:ins w:id="246"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47" w:author="Julien Riou" w:date="2022-07-12T19:15:21Z">
        <w:r>
          <w:rPr/>
          <w:t xml:space="preserve"> and </w:t>
        </w:r>
      </w:ins>
      <w:ins w:id="248"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49" w:author="Julien Riou" w:date="2022-07-12T19:15:21Z">
        <w:r>
          <w:rPr/>
          <w:t xml:space="preserve"> varied across age groups and time periods. The alignment between excess mortality and laboratory-confirmed deaths was particularly noticeable in age groups 70-79 and 80 and older (Figure 3A), and during phases 1, 3 and 6 (</w:t>
        </w:r>
      </w:ins>
      <w:ins w:id="250" w:author="Julien Riou" w:date="2022-07-12T19:15:21Z">
        <w:r>
          <w:rPr>
            <w:b/>
            <w:bCs/>
          </w:rPr>
          <w:t>Online supplement, figure SX suppfig_correlation_by_phase.pdf</w:t>
        </w:r>
      </w:ins>
      <w:ins w:id="251" w:author="Julien Riou" w:date="2022-07-12T19:15:21Z">
        <w:r>
          <w:rPr/>
          <w:t>). Variation in the relative number of deaths directly attributable to COVID-19 for each laboratory-confirmed death (</w:t>
        </w:r>
      </w:ins>
      <w:ins w:id="252"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53" w:author="Julien Riou" w:date="2022-07-12T19:15:21Z">
        <w:r>
          <w:rPr/>
          <w:t>) by age group suggests that more deaths were not ascertained in age groups 70-79 and 80+, while the data were compatible with 100% ascertainment (</w:t>
        </w:r>
      </w:ins>
      <w:ins w:id="254"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ins w:id="255" w:author="Julien Riou" w:date="2022-07-12T19:15:21Z">
        <w:r>
          <w:rPr/>
          <w:t xml:space="preserve">) in age groups below 70, where fewer deaths were reported (Figure 3B). </w:t>
        </w:r>
      </w:ins>
      <w:ins w:id="256"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57" w:author="Julien Riou" w:date="2022-07-12T19:15:21Z">
        <w:r>
          <w:rPr/>
          <w:t xml:space="preserve"> was estimated around 1.5 during phases 1 and 3 and around 2 during phase 6, suggesting an ascertainment proportion of COVID-19 deaths during large epidemic waves ranging between 50 and 66% (Figure 3B). This estimate is less precise during periods of low epidemic activity (phases 2, 4, 5 and 7), and remain compatible with 1 (perfect ascertainment). The relative deficit in all-cause deaths (</w:t>
        </w:r>
      </w:ins>
      <w:ins w:id="258"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59" w:author="Julien Riou" w:date="2022-07-12T19:15:21Z">
        <w:r>
          <w:rPr/>
          <w:t xml:space="preserve">) was more pronounced in age groups 40 to 69 and during phases 1, 3 and 4 (Figure 3C). Estimates of </w:t>
        </w:r>
      </w:ins>
      <w:ins w:id="260"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61" w:author="Julien Riou" w:date="2022-07-12T19:15:21Z">
        <w:r>
          <w:rPr/>
          <w:t xml:space="preserve"> and </w:t>
        </w:r>
      </w:ins>
      <w:ins w:id="262"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63" w:author="Julien Riou" w:date="2022-07-12T19:15:21Z">
        <w:r>
          <w:rPr/>
          <w:t xml:space="preserve"> across administrative regions show generally homogeneous results for the whole of Switzerland (</w:t>
        </w:r>
      </w:ins>
      <w:ins w:id="264" w:author="Julien Riou" w:date="2022-07-12T19:15:21Z">
        <w:r>
          <w:rPr>
            <w:b/>
            <w:bCs/>
          </w:rPr>
          <w:t>Online supplement, figure SX suppfig_beta_by_canton.pdf</w:t>
        </w:r>
      </w:ins>
      <w:ins w:id="265" w:author="Julien Riou" w:date="2022-07-12T19:15:21Z">
        <w:r>
          <w:rPr/>
          <w:t>).</w:t>
        </w:r>
      </w:ins>
      <w:bookmarkStart w:id="8" w:name="results"/>
      <w:bookmarkEnd w:id="8"/>
    </w:p>
    <w:p>
      <w:pPr>
        <w:pStyle w:val="Heading1"/>
        <w:rPr/>
      </w:pPr>
      <w:ins w:id="267" w:author="Julien Riou" w:date="2022-07-12T19:15:21Z">
        <w:r>
          <w:rPr/>
          <w:t>Discussion</w:t>
        </w:r>
      </w:ins>
    </w:p>
    <w:p>
      <w:pPr>
        <w:pStyle w:val="Heading2"/>
        <w:rPr/>
      </w:pPr>
      <w:ins w:id="269" w:author="Julien Riou" w:date="2022-07-12T19:15:21Z">
        <w:r>
          <w:rPr/>
          <w:t>Summary of principal findings (I’ll remove the subheadings)</w:t>
        </w:r>
      </w:ins>
    </w:p>
    <w:p>
      <w:pPr>
        <w:pStyle w:val="FirstParagraph"/>
        <w:rPr/>
      </w:pPr>
      <w:ins w:id="271" w:author="Julien Riou" w:date="2022-07-12T19:15:21Z">
        <w:r>
          <w:rPr/>
          <w:t>In this study, we examined the patterns of all-cause mortality in Switzerland from the diagnosis of the first case at the end of February 2020 to spring 2022. Detailed data on the population structure, mortality, weather and national holidays from the ten years before the COVID-19 pandemic allowed us to estimate what mortality would have been in 2020-2022 had the pandemic not occurred. This allowed a detailed characterization of excess all-cause mortality during the pandemic period by time, space and age, appropriately propagating uncertainty from all sources. The novelty of our work comes from the detailed comparison of excess mortality with laboratory-confirmed COVID-19-related deaths. As expected, we found that these two time-series were aligned, although imperfectly. We decomposed all-cause deaths into mortality excesses directly attributable to COVID-19 and mortality excesses or deficits indirectly attributable to the pandemic. We found that the estimated number of deaths directly caused by COVID-19 was about 1.4 times higher than the number of laboratory-confirmed deaths, or reciprocally that only about 70% of COVID-19 related deaths were ascertained. Overall, COVID-19 was directly responsible for an estimated 18,000 deaths during the study period, during which only around 13,000 laboratory-confirmed COVID-19-related deaths were reported in Switzerland. Besides directly causing a large number of deaths, we found evidence that the COVID-19 pandemic had an indirect beneficial effect on all-cause mortality. Overall, this reduction of all-cause mortality was estimated to 3% (corresponding to about 4,000 fewer deaths that expected), but the wide credibility intervals are compatible with no indirect effect or a very small harmful indirect effect. Interestingly, we found that this small but meaningful protective effect primarily concerned age groups 40 to 69.</w:t>
        </w:r>
      </w:ins>
      <w:bookmarkStart w:id="9" w:name="X4ae4576d71700a2ca00e5449cefe70e6edbedb7"/>
      <w:bookmarkEnd w:id="9"/>
    </w:p>
    <w:p>
      <w:pPr>
        <w:pStyle w:val="Heading2"/>
        <w:rPr/>
      </w:pPr>
      <w:ins w:id="273" w:author="Julien Riou" w:date="2022-07-12T19:15:21Z">
        <w:r>
          <w:rPr/>
          <w:t>Strengths and weaknesses (I would put this paragraph lower but as you all prefer)</w:t>
        </w:r>
      </w:ins>
    </w:p>
    <w:p>
      <w:pPr>
        <w:pStyle w:val="FirstParagraph"/>
        <w:rPr/>
      </w:pPr>
      <w:ins w:id="275" w:author="Julien Riou" w:date="2022-07-12T19:15:21Z">
        <w:r>
          <w:rPr/>
          <w:t>This study has several strengths. We used a statistically rigorous approach to estimate the expected number of deaths in 2020-2022 had the pandemic not occurred by age group and over space and time. This approach is applicable in most settings with consistent reports of all-cause mortality and laboratory-confirmed deaths. Our method has been thoroughly validated, and accounts for the most important determinants of all-cause mortality, including projected population sizes and observed temperature. We also properly handle the uncertainty coming from different sources of data, and propagate it into the final estimates. We then developed a statistical method to differentiate all-cause deaths into deaths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few limitations. We could not access information about the cause of death, that could help solving some remaining questions about the mechanisms of the indirect beneficial effect of the COVID-19 pandemic on mortality. We considered that all deaths with a positive SARS-CoV-2 test were caused by COVID-19, although the infection could be coincidental in some cases. However an unrelated, coincidental SARS-CoV-2 infection could only concern a proportion of deaths equivalent to the prevalence of the disease in the general population, which never passed a few percentage points at its highest in cross-sectional studies [43]. Autopsies of hospitalized patients with a positive SARS-CoV-2 test also suggest that causes of death are generally directly related to COVID-19 [44]. We did not stratify by sex, but previous analysis suggested small discrepancies in the observed and excess number of deaths across the different sexes [28]. Our study also remain subject to ecological bias [45].</w:t>
        </w:r>
      </w:ins>
      <w:bookmarkStart w:id="10" w:name="Xe27a6d21be8f982e946847e2164d8e0b752fedc"/>
      <w:bookmarkEnd w:id="10"/>
    </w:p>
    <w:p>
      <w:pPr>
        <w:pStyle w:val="Heading2"/>
        <w:rPr/>
      </w:pPr>
      <w:ins w:id="277" w:author="Julien Riou" w:date="2022-07-12T19:15:21Z">
        <w:r>
          <w:rPr/>
          <w:t>Relations with other studies assessing excess</w:t>
        </w:r>
      </w:ins>
    </w:p>
    <w:p>
      <w:pPr>
        <w:pStyle w:val="FirstParagraph"/>
        <w:rPr/>
      </w:pPr>
      <w:ins w:id="279" w:author="Julien Riou" w:date="2022-07-12T19:15:21Z">
        <w:r>
          <w:rPr/>
          <w:t xml:space="preserve">Our estimates of excess mortality during the COVID-19 pandemic in Switzerland are consistent with other studies in which different methods were used. The FSO reported over 10% more deaths than expected from January 2020 to August 2021 [25]. A multi-country study estimated an excess mortality of 13,000 in Switzerland from March 2020 to June 2022 [26] [46]. Another multi-country study estimated 15,500 (95% uncertainty interval: 14,000 to 17,000) excess deaths in Switzerland in 2020 and 2021 [22]. Another study in five European regions reported a relative excess mortality of 8% in males and 9% in females in Switzerland during the first year of the pandemic [28]. WHO estimates for Switzerland were somewhat lower with 8,200 (95% confidence interval: 6,900 to 9,700) estimated excess deaths in 2020 and 2021 [29]. However, the WHO estimates have been shown to be prone to bias [47]. </w:t>
        </w:r>
      </w:ins>
      <w:ins w:id="280" w:author="Julien Riou" w:date="2022-07-12T19:15:21Z">
        <w:r>
          <w:rPr>
            <w:i/>
            <w:iCs/>
          </w:rPr>
          <w:t>The Economist</w:t>
        </w:r>
      </w:ins>
      <w:ins w:id="281" w:author="Julien Riou" w:date="2022-07-12T19:15:21Z">
        <w:r>
          <w:rPr/>
          <w:t xml:space="preserve"> estimated 14,700 (95% uncertainty interval: 14,400 to 15,400) excess deaths from January 2020 to June 2022 [30]. In comparison with these publications, the present study goes beyond estimating the overall excess mortality, and answers open questions about the direct and indirect effects of COVID-19 on mortality. Our study is also unique as it models population changes had the pandemic not occurred while propagating the estimated uncertainty, as not accounting for population trends is expected to bias the number of deaths [28].</w:t>
        </w:r>
      </w:ins>
      <w:bookmarkStart w:id="11" w:name="X90a111d348af5d51211646ffe39fb9a3980ea68"/>
      <w:bookmarkEnd w:id="11"/>
    </w:p>
    <w:p>
      <w:pPr>
        <w:pStyle w:val="Heading2"/>
        <w:rPr/>
      </w:pPr>
      <w:ins w:id="283" w:author="Julien Riou" w:date="2022-07-12T19:15:21Z">
        <w:r>
          <w:rPr/>
          <w:t>Interpretation of death ascertainment (and some comparison with other studies)</w:t>
        </w:r>
      </w:ins>
    </w:p>
    <w:p>
      <w:pPr>
        <w:pStyle w:val="FirstParagraph"/>
        <w:rPr/>
      </w:pPr>
      <w:ins w:id="285" w:author="Julien Riou" w:date="2022-07-12T19:15:21Z">
        <w:r>
          <w:rPr/>
          <w:t>We found that COVID-19 caused about 1.4 times more deaths in Switzerland than have been laboratory-confirmed. This is in agreement with a recent multi-country study estimating this ratio to 1.29 (95% UI: 1.16 to 1.42) in Switzerland, and to highly variable values in other countries [22]. Other studies have also reported high variations in this ratio across countries [23] [24]. Differences could be attributed to several factors, including local health-care and surveillance systems and testing capacity, but also to methodological differences in the collection of mortality data and the estimation of excess. We bring further insight about the interpretation of these results by examining death ascertainment by time period and age group. We found markedly lower ascertainment during periods of high epidemic activity, suggesting shortcomings concerning testing or reporting in overwhelmed healthcare institutions. Under-ascertainment was also concentrated in older age groups, pointing towards retirement and nursing homes as the places where incomplete ascertainment occurs, in line with other reports [15]. The even lower ascertainment towards the end of the study period could be partially explained by reduced testing due to the availability of vaccines.</w:t>
        </w:r>
      </w:ins>
      <w:bookmarkStart w:id="12" w:name="Xdc92214bc4ed432a2cee53c4ea5022bf65161af"/>
      <w:bookmarkEnd w:id="12"/>
    </w:p>
    <w:p>
      <w:pPr>
        <w:pStyle w:val="Heading2"/>
        <w:rPr/>
      </w:pPr>
      <w:ins w:id="287" w:author="Julien Riou" w:date="2022-07-12T19:15:21Z">
        <w:r>
          <w:rPr/>
          <w:t>Interpretation of the indirect effect (and some comparison with other studies)</w:t>
        </w:r>
      </w:ins>
    </w:p>
    <w:p>
      <w:pPr>
        <w:pStyle w:val="FirstParagraph"/>
        <w:rPr/>
      </w:pPr>
      <w:ins w:id="289" w:author="Julien Riou" w:date="2022-07-12T19:15:21Z">
        <w:r>
          <w:rPr/>
          <w:t>We found that in Switzerland, a country characterized by high socio-economic development and a strong healthcare system, the COVID-19 pandemic had an indirect beneficial effect on mortality not directly related to COVID-19. A potential explanation is mortality displacement or “harvesting effect”, whereby COVID-19 precipitated deaths that would have occurred shortly anyway [48] [17] [18] [19]. In our results, the deficit of deaths not directly related to COVID-19 was mostly evident in the younger age groups, and not in populations over 70 years old where mortality displacement is to be expected. Therefore, the observed deficit in deaths should rather be attributed to the indirect effects of the pandemic, including NPIs and consequences such as reductions in mobility and traffic, social contacts and activities, and air pollution levels [12] [13]. This explanation is supported by the observation that the indirect beneficial effect was more pronounced during phases 1, 3 and 4, corresponding to the periods with the most stringent control measures [49]. The deficit was also more pronounced in age groups 40 to 69, favoring explanations related to reductions in air pollution, mobility, traffic and outdoor activities, as opposed to a reduced circulation of other pathogens such as influenza, which would have led to mortality deficits in the older populations. In any case, we find no argument in favor of an overall detrimental effect of NPIs on mortality, which does not refute the existence of any harmful effects such as delays or avoidance of medical care [6] [7], increases in substance use and suicidal ideation [9] [10] or increases in interpersonal violence [11].</w:t>
        </w:r>
      </w:ins>
      <w:bookmarkStart w:id="13" w:name="X4ea6fe1fb9c80b79e963d3e5a7b3ae3222fc959"/>
      <w:bookmarkEnd w:id="13"/>
    </w:p>
    <w:p>
      <w:pPr>
        <w:pStyle w:val="Heading2"/>
        <w:rPr/>
      </w:pPr>
      <w:ins w:id="291" w:author="Julien Riou" w:date="2022-07-12T19:15:21Z">
        <w:r>
          <w:rPr/>
          <w:t>Unanswered questions and future research</w:t>
        </w:r>
      </w:ins>
    </w:p>
    <w:p>
      <w:pPr>
        <w:pStyle w:val="FirstParagraph"/>
        <w:rPr/>
      </w:pPr>
      <w:ins w:id="293" w:author="Julien Riou" w:date="2022-07-12T19:15:21Z">
        <w:r>
          <w:rPr/>
          <w:t>Our results in the Swiss population cannot be extrapolated to other areas. Switzerland is a high-income country, with a relatively old but healthy population that may have comparably been less affected by the harmful effects of NPIs. The stringency of NPIs was also relatively mild compared to other European countries [50]. While the harmful indirect effects of NPIs on mortality may have been compensated by its benefits in this particular country, further research is required to quantify indirect effects in other countries. While we propose a framework to disentangle the direct and indirect effect of the pandemic on mortality on aggregate, our approach provides no information about the pathways leading to an increase or a decrease of the risk of death, but only suggestions based on age patterns. Further research including data about the specific cause of death mentioned in the death certificate are needed to answer this question. Our study also focuses on the short-term effect of the COVID-19 pandemic and does not provide any insights about the long-term effect of the pandemic, such as reduced cancer screening, which might impact mortality in the long run [6].</w:t>
        </w:r>
      </w:ins>
      <w:bookmarkStart w:id="14" w:name="discussion"/>
      <w:bookmarkStart w:id="15" w:name="unanswered-questions-and-future-research"/>
      <w:bookmarkEnd w:id="14"/>
      <w:bookmarkEnd w:id="15"/>
    </w:p>
    <w:p>
      <w:pPr>
        <w:pStyle w:val="Heading1"/>
        <w:rPr/>
      </w:pPr>
      <w:ins w:id="295" w:author="Julien Riou" w:date="2022-07-12T19:15:21Z">
        <w:r>
          <w:rPr/>
          <w:t>Conclusions</w:t>
        </w:r>
      </w:ins>
    </w:p>
    <w:p>
      <w:pPr>
        <w:pStyle w:val="FirstParagraph"/>
        <w:rPr/>
      </w:pPr>
      <w:ins w:id="297" w:author="Julien Riou" w:date="2022-07-12T19:15:21Z">
        <w:r>
          <w:rPr/>
          <w:t>Shortcomings in testing have caused a large underestimation of COVID-19-related deaths in Switzerland, particularly in older populations. This calls for engagement and efforts to improve testing coverage and capacity in older populations, especially in retirement and nursing homes. Although it has been shown that NPIs implemented to control COVID-19 had some detrimental effects (e.g. delays in medical care or impairments to mental health), we find that, after removing deaths directly caused by SARS-CoV-2 infections, there has actually been fewer deaths than expected during the pandemic. The deficit cannot be attributed to mortality displacement, as it is mostly observable between ages 40 and 69. This suggests that the detrimental effects of NPIs on mortality have been compensated by the positive effects of other consequences related to the COVID-19 pandemic, for instance reductions in air pollution, mobility, traffic and outdoor activities. These findings have great relevance in the current debate about the adequacy of measures implemented to control COVID-19 in 2020-2022.</w:t>
        </w:r>
      </w:ins>
      <w:bookmarkStart w:id="16" w:name="conclusions"/>
      <w:bookmarkEnd w:id="16"/>
    </w:p>
    <w:p>
      <w:pPr>
        <w:pStyle w:val="Heading1"/>
        <w:rPr/>
      </w:pPr>
      <w:ins w:id="299" w:author="Julien Riou" w:date="2022-07-12T19:15:21Z">
        <w:r>
          <w:rPr/>
          <w:t>Table and figures</w:t>
        </w:r>
      </w:ins>
    </w:p>
    <w:p>
      <w:pPr>
        <w:pStyle w:val="FirstParagraph"/>
        <w:rPr/>
      </w:pPr>
      <w:ins w:id="301" w:author="Julien Riou" w:date="2022-07-12T19:15:21Z">
        <w:r>
          <w:rPr/>
        </w:r>
      </w:ins>
    </w:p>
    <w:p>
      <w:pPr>
        <w:pStyle w:val="TextBody"/>
        <w:rPr/>
      </w:pPr>
      <w:ins w:id="303" w:author="Julien Riou" w:date="2022-07-12T19:15:21Z">
        <w:r>
          <w:rPr>
            <w:b/>
            <w:bCs/>
          </w:rPr>
          <w:t>Table 1.</w:t>
        </w:r>
      </w:ins>
      <w:ins w:id="304" w:author="Julien Riou" w:date="2022-07-12T19:15:21Z">
        <w:r>
          <w:rPr/>
          <w:t xml:space="preserve"> Number of expected and observed deaths from all causes, estimated excess mortality and laboratory-confirmed COVID-19-related deaths by seven epidemic phases between February 2020 to April 2022.</w:t>
        </w:r>
      </w:ins>
    </w:p>
    <w:p>
      <w:pPr>
        <w:pStyle w:val="SourceCode"/>
        <w:rPr/>
      </w:pPr>
      <w:ins w:id="306" w:author="Julien Riou" w:date="2022-07-12T19:15:21Z">
        <w:r>
          <w:rPr>
            <w:rStyle w:val="NormalTok"/>
          </w:rPr>
          <w:t>flextable</w:t>
        </w:r>
      </w:ins>
      <w:ins w:id="307" w:author="Julien Riou" w:date="2022-07-12T19:15:21Z">
        <w:r>
          <w:rPr>
            <w:rStyle w:val="SpecialCharTok"/>
          </w:rPr>
          <w:t>::</w:t>
        </w:r>
      </w:ins>
      <w:ins w:id="308" w:author="Julien Riou" w:date="2022-07-12T19:15:21Z">
        <w:r>
          <w:rPr>
            <w:rStyle w:val="FunctionTok"/>
          </w:rPr>
          <w:t>regulartable</w:t>
        </w:r>
      </w:ins>
      <w:ins w:id="309" w:author="Julien Riou" w:date="2022-07-12T19:15:21Z">
        <w:r>
          <w:rPr>
            <w:rStyle w:val="NormalTok"/>
          </w:rPr>
          <w:t>(table1,</w:t>
        </w:r>
      </w:ins>
      <w:ins w:id="310" w:author="Julien Riou" w:date="2022-07-12T19:15:21Z">
        <w:r>
          <w:rPr>
            <w:rStyle w:val="AttributeTok"/>
          </w:rPr>
          <w:t>cwidth =</w:t>
        </w:r>
      </w:ins>
      <w:ins w:id="311" w:author="Julien Riou" w:date="2022-07-12T19:15:21Z">
        <w:r>
          <w:rPr>
            <w:rStyle w:val="NormalTok"/>
          </w:rPr>
          <w:t xml:space="preserve"> </w:t>
        </w:r>
      </w:ins>
      <w:ins w:id="312" w:author="Julien Riou" w:date="2022-07-12T19:15:21Z">
        <w:r>
          <w:rPr>
            <w:rStyle w:val="FunctionTok"/>
          </w:rPr>
          <w:t>c</w:t>
        </w:r>
      </w:ins>
      <w:ins w:id="313" w:author="Julien Riou" w:date="2022-07-12T19:15:21Z">
        <w:r>
          <w:rPr>
            <w:rStyle w:val="NormalTok"/>
          </w:rPr>
          <w:t>(</w:t>
        </w:r>
      </w:ins>
      <w:ins w:id="314" w:author="Julien Riou" w:date="2022-07-12T19:15:21Z">
        <w:r>
          <w:rPr>
            <w:rStyle w:val="DecValTok"/>
          </w:rPr>
          <w:t>1</w:t>
        </w:r>
      </w:ins>
      <w:ins w:id="315" w:author="Julien Riou" w:date="2022-07-12T19:15:21Z">
        <w:r>
          <w:rPr>
            <w:rStyle w:val="NormalTok"/>
          </w:rPr>
          <w:t>,</w:t>
        </w:r>
      </w:ins>
      <w:ins w:id="316" w:author="Julien Riou" w:date="2022-07-12T19:15:21Z">
        <w:r>
          <w:rPr>
            <w:rStyle w:val="DecValTok"/>
          </w:rPr>
          <w:t>5</w:t>
        </w:r>
      </w:ins>
      <w:ins w:id="317" w:author="Julien Riou" w:date="2022-07-12T19:15:21Z">
        <w:r>
          <w:rPr>
            <w:rStyle w:val="NormalTok"/>
          </w:rPr>
          <w:t>,</w:t>
        </w:r>
      </w:ins>
      <w:ins w:id="318" w:author="Julien Riou" w:date="2022-07-12T19:15:21Z">
        <w:r>
          <w:rPr>
            <w:rStyle w:val="DecValTok"/>
          </w:rPr>
          <w:t>5</w:t>
        </w:r>
      </w:ins>
      <w:ins w:id="319" w:author="Julien Riou" w:date="2022-07-12T19:15:21Z">
        <w:r>
          <w:rPr>
            <w:rStyle w:val="NormalTok"/>
          </w:rPr>
          <w:t>,</w:t>
        </w:r>
      </w:ins>
      <w:ins w:id="320" w:author="Julien Riou" w:date="2022-07-12T19:15:21Z">
        <w:r>
          <w:rPr>
            <w:rStyle w:val="DecValTok"/>
          </w:rPr>
          <w:t>2</w:t>
        </w:r>
      </w:ins>
      <w:ins w:id="321" w:author="Julien Riou" w:date="2022-07-12T19:15:21Z">
        <w:r>
          <w:rPr>
            <w:rStyle w:val="NormalTok"/>
          </w:rPr>
          <w:t>,</w:t>
        </w:r>
      </w:ins>
      <w:ins w:id="322" w:author="Julien Riou" w:date="2022-07-12T19:15:21Z">
        <w:r>
          <w:rPr>
            <w:rStyle w:val="DecValTok"/>
          </w:rPr>
          <w:t>4</w:t>
        </w:r>
      </w:ins>
      <w:ins w:id="323" w:author="Julien Riou" w:date="2022-07-12T19:15:21Z">
        <w:r>
          <w:rPr>
            <w:rStyle w:val="NormalTok"/>
          </w:rPr>
          <w:t>,</w:t>
        </w:r>
      </w:ins>
      <w:ins w:id="324" w:author="Julien Riou" w:date="2022-07-12T19:15:21Z">
        <w:r>
          <w:rPr>
            <w:rStyle w:val="DecValTok"/>
          </w:rPr>
          <w:t>5</w:t>
        </w:r>
      </w:ins>
      <w:ins w:id="325" w:author="Julien Riou" w:date="2022-07-12T19:15:21Z">
        <w:r>
          <w:rPr>
            <w:rStyle w:val="NormalTok"/>
          </w:rPr>
          <w:t>,</w:t>
        </w:r>
      </w:ins>
      <w:ins w:id="326" w:author="Julien Riou" w:date="2022-07-12T19:15:21Z">
        <w:r>
          <w:rPr>
            <w:rStyle w:val="DecValTok"/>
          </w:rPr>
          <w:t>2</w:t>
        </w:r>
      </w:ins>
      <w:ins w:id="327" w:author="Julien Riou" w:date="2022-07-12T19:15:21Z">
        <w:r>
          <w:rPr>
            <w:rStyle w:val="NormalTok"/>
          </w:rPr>
          <w:t>))</w:t>
        </w:r>
      </w:ins>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90"/>
        <w:gridCol w:w="1949"/>
        <w:gridCol w:w="1950"/>
        <w:gridCol w:w="781"/>
        <w:gridCol w:w="1559"/>
        <w:gridCol w:w="1951"/>
        <w:gridCol w:w="779"/>
      </w:tblGrid>
      <w:tr>
        <w:trPr>
          <w:tblHeader w:val="true"/>
          <w:trHeight w:val="360" w:hRule="atLeast"/>
          <w:cantSplit w:val="true"/>
        </w:trPr>
        <w:tc>
          <w:tcPr>
            <w:tcW w:w="39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29" w:author="Julien Riou" w:date="2022-07-12T19:15:21Z">
              <w:r>
                <w:rPr>
                  <w:rFonts w:eastAsia="DejaVu Sans" w:cs="DejaVu Sans" w:ascii="DejaVu Sans" w:hAnsi="DejaVu Sans"/>
                  <w:color w:val="000000"/>
                  <w:sz w:val="22"/>
                  <w:szCs w:val="22"/>
                </w:rPr>
                <w:t>Epidemic phase</w:t>
              </w:r>
            </w:ins>
          </w:p>
        </w:tc>
        <w:tc>
          <w:tcPr>
            <w:tcW w:w="194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31" w:author="Julien Riou" w:date="2022-07-12T19:15:21Z">
              <w:r>
                <w:rPr>
                  <w:rFonts w:eastAsia="DejaVu Sans" w:cs="DejaVu Sans" w:ascii="DejaVu Sans" w:hAnsi="DejaVu Sans"/>
                  <w:color w:val="000000"/>
                  <w:sz w:val="22"/>
                  <w:szCs w:val="22"/>
                </w:rPr>
                <w:t>Dates</w:t>
              </w:r>
            </w:ins>
          </w:p>
        </w:tc>
        <w:tc>
          <w:tcPr>
            <w:tcW w:w="195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33" w:author="Julien Riou" w:date="2022-07-12T19:15:21Z">
              <w:r>
                <w:rPr>
                  <w:rFonts w:eastAsia="DejaVu Sans" w:cs="DejaVu Sans" w:ascii="DejaVu Sans" w:hAnsi="DejaVu Sans"/>
                  <w:color w:val="000000"/>
                  <w:sz w:val="22"/>
                  <w:szCs w:val="22"/>
                </w:rPr>
                <w:t>Expected all-cause deaths (95% credible interval)</w:t>
              </w:r>
            </w:ins>
          </w:p>
        </w:tc>
        <w:tc>
          <w:tcPr>
            <w:tcW w:w="7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35" w:author="Julien Riou" w:date="2022-07-12T19:15:21Z">
              <w:r>
                <w:rPr>
                  <w:rFonts w:eastAsia="DejaVu Sans" w:cs="DejaVu Sans" w:ascii="DejaVu Sans" w:hAnsi="DejaVu Sans"/>
                  <w:color w:val="000000"/>
                  <w:sz w:val="22"/>
                  <w:szCs w:val="22"/>
                </w:rPr>
                <w:t>Observed all-cause deaths</w:t>
              </w:r>
            </w:ins>
          </w:p>
        </w:tc>
        <w:tc>
          <w:tcPr>
            <w:tcW w:w="155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37" w:author="Julien Riou" w:date="2022-07-12T19:15:21Z">
              <w:r>
                <w:rPr>
                  <w:rFonts w:eastAsia="DejaVu Sans" w:cs="DejaVu Sans" w:ascii="DejaVu Sans" w:hAnsi="DejaVu Sans"/>
                  <w:color w:val="000000"/>
                  <w:sz w:val="22"/>
                  <w:szCs w:val="22"/>
                </w:rPr>
                <w:t>Excess all-cause deaths (95% credible interval)</w:t>
              </w:r>
            </w:ins>
          </w:p>
        </w:tc>
        <w:tc>
          <w:tcPr>
            <w:tcW w:w="195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39" w:author="Julien Riou" w:date="2022-07-12T19:15:21Z">
              <w:r>
                <w:rPr>
                  <w:rFonts w:eastAsia="DejaVu Sans" w:cs="DejaVu Sans" w:ascii="DejaVu Sans" w:hAnsi="DejaVu Sans"/>
                  <w:color w:val="000000"/>
                  <w:sz w:val="22"/>
                  <w:szCs w:val="22"/>
                </w:rPr>
                <w:t>Relative excess all-cause deaths (95% credible interval)</w:t>
              </w:r>
            </w:ins>
          </w:p>
        </w:tc>
        <w:tc>
          <w:tcPr>
            <w:tcW w:w="7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41" w:author="Julien Riou" w:date="2022-07-12T19:15:21Z">
              <w:r>
                <w:rPr>
                  <w:rFonts w:eastAsia="DejaVu Sans" w:cs="DejaVu Sans" w:ascii="DejaVu Sans" w:hAnsi="DejaVu Sans"/>
                  <w:color w:val="000000"/>
                  <w:sz w:val="22"/>
                  <w:szCs w:val="22"/>
                </w:rPr>
                <w:t>Laboratory-confirmed COVID-19 deaths</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43" w:author="Julien Riou" w:date="2022-07-12T19:15:21Z">
              <w:r>
                <w:rPr>
                  <w:rFonts w:eastAsia="DejaVu Sans" w:cs="DejaVu Sans" w:ascii="DejaVu Sans" w:hAnsi="DejaVu Sans"/>
                  <w:color w:val="000000"/>
                  <w:sz w:val="22"/>
                  <w:szCs w:val="22"/>
                </w:rPr>
                <w:t>1</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45" w:author="Julien Riou" w:date="2022-07-12T19:15:21Z">
              <w:r>
                <w:rPr>
                  <w:rFonts w:eastAsia="DejaVu Sans" w:cs="DejaVu Sans" w:ascii="DejaVu Sans" w:hAnsi="DejaVu Sans"/>
                  <w:color w:val="000000"/>
                  <w:sz w:val="22"/>
                  <w:szCs w:val="22"/>
                </w:rPr>
                <w:t>Feb 24, 2020 to Jun 7, 2020</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47" w:author="Julien Riou" w:date="2022-07-12T19:15:21Z">
              <w:r>
                <w:rPr>
                  <w:rFonts w:eastAsia="DejaVu Sans" w:cs="DejaVu Sans" w:ascii="DejaVu Sans" w:hAnsi="DejaVu Sans"/>
                  <w:color w:val="000000"/>
                  <w:sz w:val="22"/>
                  <w:szCs w:val="22"/>
                </w:rPr>
                <w:t>19,376 (18,767 to 20,033)</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49" w:author="Julien Riou" w:date="2022-07-12T19:15:21Z">
              <w:r>
                <w:rPr>
                  <w:rFonts w:eastAsia="DejaVu Sans" w:cs="DejaVu Sans" w:ascii="DejaVu Sans" w:hAnsi="DejaVu Sans"/>
                  <w:color w:val="000000"/>
                  <w:sz w:val="22"/>
                  <w:szCs w:val="22"/>
                </w:rPr>
                <w:t>20,791</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51" w:author="Julien Riou" w:date="2022-07-12T19:15:21Z">
              <w:r>
                <w:rPr>
                  <w:rFonts w:eastAsia="DejaVu Sans" w:cs="DejaVu Sans" w:ascii="DejaVu Sans" w:hAnsi="DejaVu Sans"/>
                  <w:color w:val="000000"/>
                  <w:sz w:val="22"/>
                  <w:szCs w:val="22"/>
                </w:rPr>
                <w:t>1,415 (758 to 2,024)</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53" w:author="Julien Riou" w:date="2022-07-12T19:15:21Z">
              <w:r>
                <w:rPr>
                  <w:rFonts w:eastAsia="DejaVu Sans" w:cs="DejaVu Sans" w:ascii="DejaVu Sans" w:hAnsi="DejaVu Sans"/>
                  <w:color w:val="000000"/>
                  <w:sz w:val="22"/>
                  <w:szCs w:val="22"/>
                </w:rPr>
                <w:t>7% (4 to 11)</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55" w:author="Julien Riou" w:date="2022-07-12T19:15:21Z">
              <w:r>
                <w:rPr>
                  <w:rFonts w:eastAsia="DejaVu Sans" w:cs="DejaVu Sans" w:ascii="DejaVu Sans" w:hAnsi="DejaVu Sans"/>
                  <w:color w:val="000000"/>
                  <w:sz w:val="22"/>
                  <w:szCs w:val="22"/>
                </w:rPr>
                <w:t>1,725</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57" w:author="Julien Riou" w:date="2022-07-12T19:15:21Z">
              <w:r>
                <w:rPr>
                  <w:rFonts w:eastAsia="DejaVu Sans" w:cs="DejaVu Sans" w:ascii="DejaVu Sans" w:hAnsi="DejaVu Sans"/>
                  <w:color w:val="000000"/>
                  <w:sz w:val="22"/>
                  <w:szCs w:val="22"/>
                </w:rPr>
                <w:t>2</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59" w:author="Julien Riou" w:date="2022-07-12T19:15:21Z">
              <w:r>
                <w:rPr>
                  <w:rFonts w:eastAsia="DejaVu Sans" w:cs="DejaVu Sans" w:ascii="DejaVu Sans" w:hAnsi="DejaVu Sans"/>
                  <w:color w:val="000000"/>
                  <w:sz w:val="22"/>
                  <w:szCs w:val="22"/>
                </w:rPr>
                <w:t>Jun 8, 2020 to Sep 27, 2020</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61" w:author="Julien Riou" w:date="2022-07-12T19:15:21Z">
              <w:r>
                <w:rPr>
                  <w:rFonts w:eastAsia="DejaVu Sans" w:cs="DejaVu Sans" w:ascii="DejaVu Sans" w:hAnsi="DejaVu Sans"/>
                  <w:color w:val="000000"/>
                  <w:sz w:val="22"/>
                  <w:szCs w:val="22"/>
                </w:rPr>
                <w:t>19,180 (18,440 to 20,042)</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63" w:author="Julien Riou" w:date="2022-07-12T19:15:21Z">
              <w:r>
                <w:rPr>
                  <w:rFonts w:eastAsia="DejaVu Sans" w:cs="DejaVu Sans" w:ascii="DejaVu Sans" w:hAnsi="DejaVu Sans"/>
                  <w:color w:val="000000"/>
                  <w:sz w:val="22"/>
                  <w:szCs w:val="22"/>
                </w:rPr>
                <w:t>19,103</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65" w:author="Julien Riou" w:date="2022-07-12T19:15:21Z">
              <w:r>
                <w:rPr>
                  <w:rFonts w:eastAsia="DejaVu Sans" w:cs="DejaVu Sans" w:ascii="DejaVu Sans" w:hAnsi="DejaVu Sans"/>
                  <w:color w:val="000000"/>
                  <w:sz w:val="22"/>
                  <w:szCs w:val="22"/>
                </w:rPr>
                <w:t>-76 (-939 to 663)</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67" w:author="Julien Riou" w:date="2022-07-12T19:15:21Z">
              <w:r>
                <w:rPr>
                  <w:rFonts w:eastAsia="DejaVu Sans" w:cs="DejaVu Sans" w:ascii="DejaVu Sans" w:hAnsi="DejaVu Sans"/>
                  <w:color w:val="000000"/>
                  <w:sz w:val="22"/>
                  <w:szCs w:val="22"/>
                </w:rPr>
                <w:t>-0% (-5 to 4)</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69" w:author="Julien Riou" w:date="2022-07-12T19:15:21Z">
              <w:r>
                <w:rPr>
                  <w:rFonts w:eastAsia="DejaVu Sans" w:cs="DejaVu Sans" w:ascii="DejaVu Sans" w:hAnsi="DejaVu Sans"/>
                  <w:color w:val="000000"/>
                  <w:sz w:val="22"/>
                  <w:szCs w:val="22"/>
                </w:rPr>
                <w:t>104</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71" w:author="Julien Riou" w:date="2022-07-12T19:15:21Z">
              <w:r>
                <w:rPr>
                  <w:rFonts w:eastAsia="DejaVu Sans" w:cs="DejaVu Sans" w:ascii="DejaVu Sans" w:hAnsi="DejaVu Sans"/>
                  <w:color w:val="000000"/>
                  <w:sz w:val="22"/>
                  <w:szCs w:val="22"/>
                </w:rPr>
                <w:t>3</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73" w:author="Julien Riou" w:date="2022-07-12T19:15:21Z">
              <w:r>
                <w:rPr>
                  <w:rFonts w:eastAsia="DejaVu Sans" w:cs="DejaVu Sans" w:ascii="DejaVu Sans" w:hAnsi="DejaVu Sans"/>
                  <w:color w:val="000000"/>
                  <w:sz w:val="22"/>
                  <w:szCs w:val="22"/>
                </w:rPr>
                <w:t>Sep 28, 2020 to Feb 14,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75" w:author="Julien Riou" w:date="2022-07-12T19:15:21Z">
              <w:r>
                <w:rPr>
                  <w:rFonts w:eastAsia="DejaVu Sans" w:cs="DejaVu Sans" w:ascii="DejaVu Sans" w:hAnsi="DejaVu Sans"/>
                  <w:color w:val="000000"/>
                  <w:sz w:val="22"/>
                  <w:szCs w:val="22"/>
                </w:rPr>
                <w:t>27,004 (25,569 to 28,604)</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77" w:author="Julien Riou" w:date="2022-07-12T19:15:21Z">
              <w:r>
                <w:rPr>
                  <w:rFonts w:eastAsia="DejaVu Sans" w:cs="DejaVu Sans" w:ascii="DejaVu Sans" w:hAnsi="DejaVu Sans"/>
                  <w:color w:val="000000"/>
                  <w:sz w:val="22"/>
                  <w:szCs w:val="22"/>
                </w:rPr>
                <w:t>36,157</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79" w:author="Julien Riou" w:date="2022-07-12T19:15:21Z">
              <w:r>
                <w:rPr>
                  <w:rFonts w:eastAsia="DejaVu Sans" w:cs="DejaVu Sans" w:ascii="DejaVu Sans" w:hAnsi="DejaVu Sans"/>
                  <w:color w:val="000000"/>
                  <w:sz w:val="22"/>
                  <w:szCs w:val="22"/>
                </w:rPr>
                <w:t>9,154 (7,553 to 10,588)</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81" w:author="Julien Riou" w:date="2022-07-12T19:15:21Z">
              <w:r>
                <w:rPr>
                  <w:rFonts w:eastAsia="DejaVu Sans" w:cs="DejaVu Sans" w:ascii="DejaVu Sans" w:hAnsi="DejaVu Sans"/>
                  <w:color w:val="000000"/>
                  <w:sz w:val="22"/>
                  <w:szCs w:val="22"/>
                </w:rPr>
                <w:t>34% (26 to 41)</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83" w:author="Julien Riou" w:date="2022-07-12T19:15:21Z">
              <w:r>
                <w:rPr>
                  <w:rFonts w:eastAsia="DejaVu Sans" w:cs="DejaVu Sans" w:ascii="DejaVu Sans" w:hAnsi="DejaVu Sans"/>
                  <w:color w:val="000000"/>
                  <w:sz w:val="22"/>
                  <w:szCs w:val="22"/>
                </w:rPr>
                <w:t>7,652</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85" w:author="Julien Riou" w:date="2022-07-12T19:15:21Z">
              <w:r>
                <w:rPr>
                  <w:rFonts w:eastAsia="DejaVu Sans" w:cs="DejaVu Sans" w:ascii="DejaVu Sans" w:hAnsi="DejaVu Sans"/>
                  <w:color w:val="000000"/>
                  <w:sz w:val="22"/>
                  <w:szCs w:val="22"/>
                </w:rPr>
                <w:t>4</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87" w:author="Julien Riou" w:date="2022-07-12T19:15:21Z">
              <w:r>
                <w:rPr>
                  <w:rFonts w:eastAsia="DejaVu Sans" w:cs="DejaVu Sans" w:ascii="DejaVu Sans" w:hAnsi="DejaVu Sans"/>
                  <w:color w:val="000000"/>
                  <w:sz w:val="22"/>
                  <w:szCs w:val="22"/>
                </w:rPr>
                <w:t>Feb 15, 2021 to Jun 20,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89" w:author="Julien Riou" w:date="2022-07-12T19:15:21Z">
              <w:r>
                <w:rPr>
                  <w:rFonts w:eastAsia="DejaVu Sans" w:cs="DejaVu Sans" w:ascii="DejaVu Sans" w:hAnsi="DejaVu Sans"/>
                  <w:color w:val="000000"/>
                  <w:sz w:val="22"/>
                  <w:szCs w:val="22"/>
                </w:rPr>
                <w:t>23,386 (22,320 to 24,834)</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91" w:author="Julien Riou" w:date="2022-07-12T19:15:21Z">
              <w:r>
                <w:rPr>
                  <w:rFonts w:eastAsia="DejaVu Sans" w:cs="DejaVu Sans" w:ascii="DejaVu Sans" w:hAnsi="DejaVu Sans"/>
                  <w:color w:val="000000"/>
                  <w:sz w:val="22"/>
                  <w:szCs w:val="22"/>
                </w:rPr>
                <w:t>22,369</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93" w:author="Julien Riou" w:date="2022-07-12T19:15:21Z">
              <w:r>
                <w:rPr>
                  <w:rFonts w:eastAsia="DejaVu Sans" w:cs="DejaVu Sans" w:ascii="DejaVu Sans" w:hAnsi="DejaVu Sans"/>
                  <w:color w:val="000000"/>
                  <w:sz w:val="22"/>
                  <w:szCs w:val="22"/>
                </w:rPr>
                <w:t>-1,017 (-2,465 to 49)</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95" w:author="Julien Riou" w:date="2022-07-12T19:15:21Z">
              <w:r>
                <w:rPr>
                  <w:rFonts w:eastAsia="DejaVu Sans" w:cs="DejaVu Sans" w:ascii="DejaVu Sans" w:hAnsi="DejaVu Sans"/>
                  <w:color w:val="000000"/>
                  <w:sz w:val="22"/>
                  <w:szCs w:val="22"/>
                </w:rPr>
                <w:t>-4% (-10 to 0)</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97" w:author="Julien Riou" w:date="2022-07-12T19:15:21Z">
              <w:r>
                <w:rPr>
                  <w:rFonts w:eastAsia="DejaVu Sans" w:cs="DejaVu Sans" w:ascii="DejaVu Sans" w:hAnsi="DejaVu Sans"/>
                  <w:color w:val="000000"/>
                  <w:sz w:val="22"/>
                  <w:szCs w:val="22"/>
                </w:rPr>
                <w:t>895</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99" w:author="Julien Riou" w:date="2022-07-12T19:15:21Z">
              <w:r>
                <w:rPr>
                  <w:rFonts w:eastAsia="DejaVu Sans" w:cs="DejaVu Sans" w:ascii="DejaVu Sans" w:hAnsi="DejaVu Sans"/>
                  <w:color w:val="000000"/>
                  <w:sz w:val="22"/>
                  <w:szCs w:val="22"/>
                </w:rPr>
                <w:t>5</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401" w:author="Julien Riou" w:date="2022-07-12T19:15:21Z">
              <w:r>
                <w:rPr>
                  <w:rFonts w:eastAsia="DejaVu Sans" w:cs="DejaVu Sans" w:ascii="DejaVu Sans" w:hAnsi="DejaVu Sans"/>
                  <w:color w:val="000000"/>
                  <w:sz w:val="22"/>
                  <w:szCs w:val="22"/>
                </w:rPr>
                <w:t>Jun 21, 2021 to Oct 10,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403" w:author="Julien Riou" w:date="2022-07-12T19:15:21Z">
              <w:r>
                <w:rPr>
                  <w:rFonts w:eastAsia="DejaVu Sans" w:cs="DejaVu Sans" w:ascii="DejaVu Sans" w:hAnsi="DejaVu Sans"/>
                  <w:color w:val="000000"/>
                  <w:sz w:val="22"/>
                  <w:szCs w:val="22"/>
                </w:rPr>
                <w:t>19,174 (18,284 to 20,223)</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405" w:author="Julien Riou" w:date="2022-07-12T19:15:21Z">
              <w:r>
                <w:rPr>
                  <w:rFonts w:eastAsia="DejaVu Sans" w:cs="DejaVu Sans" w:ascii="DejaVu Sans" w:hAnsi="DejaVu Sans"/>
                  <w:color w:val="000000"/>
                  <w:sz w:val="22"/>
                  <w:szCs w:val="22"/>
                </w:rPr>
                <w:t>20,007</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407" w:author="Julien Riou" w:date="2022-07-12T19:15:21Z">
              <w:r>
                <w:rPr>
                  <w:rFonts w:eastAsia="DejaVu Sans" w:cs="DejaVu Sans" w:ascii="DejaVu Sans" w:hAnsi="DejaVu Sans"/>
                  <w:color w:val="000000"/>
                  <w:sz w:val="22"/>
                  <w:szCs w:val="22"/>
                </w:rPr>
                <w:t>832 (-216 to 1,723)</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409" w:author="Julien Riou" w:date="2022-07-12T19:15:21Z">
              <w:r>
                <w:rPr>
                  <w:rFonts w:eastAsia="DejaVu Sans" w:cs="DejaVu Sans" w:ascii="DejaVu Sans" w:hAnsi="DejaVu Sans"/>
                  <w:color w:val="000000"/>
                  <w:sz w:val="22"/>
                  <w:szCs w:val="22"/>
                </w:rPr>
                <w:t>4% (-1 to 9)</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411" w:author="Julien Riou" w:date="2022-07-12T19:15:21Z">
              <w:r>
                <w:rPr>
                  <w:rFonts w:eastAsia="DejaVu Sans" w:cs="DejaVu Sans" w:ascii="DejaVu Sans" w:hAnsi="DejaVu Sans"/>
                  <w:color w:val="000000"/>
                  <w:sz w:val="22"/>
                  <w:szCs w:val="22"/>
                </w:rPr>
                <w:t>380</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413" w:author="Julien Riou" w:date="2022-07-12T19:15:21Z">
              <w:r>
                <w:rPr>
                  <w:rFonts w:eastAsia="DejaVu Sans" w:cs="DejaVu Sans" w:ascii="DejaVu Sans" w:hAnsi="DejaVu Sans"/>
                  <w:color w:val="000000"/>
                  <w:sz w:val="22"/>
                  <w:szCs w:val="22"/>
                </w:rPr>
                <w:t>6</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415" w:author="Julien Riou" w:date="2022-07-12T19:15:21Z">
              <w:r>
                <w:rPr>
                  <w:rFonts w:eastAsia="DejaVu Sans" w:cs="DejaVu Sans" w:ascii="DejaVu Sans" w:hAnsi="DejaVu Sans"/>
                  <w:color w:val="000000"/>
                  <w:sz w:val="22"/>
                  <w:szCs w:val="22"/>
                </w:rPr>
                <w:t>Oct 11, 2021 to Dec 19,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417" w:author="Julien Riou" w:date="2022-07-12T19:15:21Z">
              <w:r>
                <w:rPr>
                  <w:rFonts w:eastAsia="DejaVu Sans" w:cs="DejaVu Sans" w:ascii="DejaVu Sans" w:hAnsi="DejaVu Sans"/>
                  <w:color w:val="000000"/>
                  <w:sz w:val="22"/>
                  <w:szCs w:val="22"/>
                </w:rPr>
                <w:t>13,036 (12,298 to 13,944)</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419" w:author="Julien Riou" w:date="2022-07-12T19:15:21Z">
              <w:r>
                <w:rPr>
                  <w:rFonts w:eastAsia="DejaVu Sans" w:cs="DejaVu Sans" w:ascii="DejaVu Sans" w:hAnsi="DejaVu Sans"/>
                  <w:color w:val="000000"/>
                  <w:sz w:val="22"/>
                  <w:szCs w:val="22"/>
                </w:rPr>
                <w:t>15,105</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421" w:author="Julien Riou" w:date="2022-07-12T19:15:21Z">
              <w:r>
                <w:rPr>
                  <w:rFonts w:eastAsia="DejaVu Sans" w:cs="DejaVu Sans" w:ascii="DejaVu Sans" w:hAnsi="DejaVu Sans"/>
                  <w:color w:val="000000"/>
                  <w:sz w:val="22"/>
                  <w:szCs w:val="22"/>
                </w:rPr>
                <w:t>2,070 (1,161 to 2,807)</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423" w:author="Julien Riou" w:date="2022-07-12T19:15:21Z">
              <w:r>
                <w:rPr>
                  <w:rFonts w:eastAsia="DejaVu Sans" w:cs="DejaVu Sans" w:ascii="DejaVu Sans" w:hAnsi="DejaVu Sans"/>
                  <w:color w:val="000000"/>
                  <w:sz w:val="22"/>
                  <w:szCs w:val="22"/>
                </w:rPr>
                <w:t>16% (8 to 23)</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425" w:author="Julien Riou" w:date="2022-07-12T19:15:21Z">
              <w:r>
                <w:rPr>
                  <w:rFonts w:eastAsia="DejaVu Sans" w:cs="DejaVu Sans" w:ascii="DejaVu Sans" w:hAnsi="DejaVu Sans"/>
                  <w:color w:val="000000"/>
                  <w:sz w:val="22"/>
                  <w:szCs w:val="22"/>
                </w:rPr>
                <w:t>956</w:t>
              </w:r>
            </w:ins>
          </w:p>
        </w:tc>
      </w:tr>
      <w:tr>
        <w:trPr>
          <w:trHeight w:val="360" w:hRule="atLeast"/>
          <w:cantSplit w:val="true"/>
        </w:trPr>
        <w:tc>
          <w:tcPr>
            <w:tcW w:w="39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27" w:author="Julien Riou" w:date="2022-07-12T19:15:21Z">
              <w:r>
                <w:rPr>
                  <w:rFonts w:eastAsia="DejaVu Sans" w:cs="DejaVu Sans" w:ascii="DejaVu Sans" w:hAnsi="DejaVu Sans"/>
                  <w:color w:val="000000"/>
                  <w:sz w:val="22"/>
                  <w:szCs w:val="22"/>
                </w:rPr>
                <w:t>7</w:t>
              </w:r>
            </w:ins>
          </w:p>
        </w:tc>
        <w:tc>
          <w:tcPr>
            <w:tcW w:w="194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29" w:author="Julien Riou" w:date="2022-07-12T19:15:21Z">
              <w:r>
                <w:rPr>
                  <w:rFonts w:eastAsia="DejaVu Sans" w:cs="DejaVu Sans" w:ascii="DejaVu Sans" w:hAnsi="DejaVu Sans"/>
                  <w:color w:val="000000"/>
                  <w:sz w:val="22"/>
                  <w:szCs w:val="22"/>
                </w:rPr>
                <w:t>Dec 20, 2021 to Apr 3, 2022</w:t>
              </w:r>
            </w:ins>
          </w:p>
        </w:tc>
        <w:tc>
          <w:tcPr>
            <w:tcW w:w="195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31" w:author="Julien Riou" w:date="2022-07-12T19:15:21Z">
              <w:r>
                <w:rPr>
                  <w:rFonts w:eastAsia="DejaVu Sans" w:cs="DejaVu Sans" w:ascii="DejaVu Sans" w:hAnsi="DejaVu Sans"/>
                  <w:color w:val="000000"/>
                  <w:sz w:val="22"/>
                  <w:szCs w:val="22"/>
                </w:rPr>
                <w:t>21,370 (20,067 to 22,894)</w:t>
              </w:r>
            </w:ins>
          </w:p>
        </w:tc>
        <w:tc>
          <w:tcPr>
            <w:tcW w:w="7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33" w:author="Julien Riou" w:date="2022-07-12T19:15:21Z">
              <w:r>
                <w:rPr>
                  <w:rFonts w:eastAsia="DejaVu Sans" w:cs="DejaVu Sans" w:ascii="DejaVu Sans" w:hAnsi="DejaVu Sans"/>
                  <w:color w:val="000000"/>
                  <w:sz w:val="22"/>
                  <w:szCs w:val="22"/>
                </w:rPr>
                <w:t>22,661</w:t>
              </w:r>
            </w:ins>
          </w:p>
        </w:tc>
        <w:tc>
          <w:tcPr>
            <w:tcW w:w="155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35" w:author="Julien Riou" w:date="2022-07-12T19:15:21Z">
              <w:r>
                <w:rPr>
                  <w:rFonts w:eastAsia="DejaVu Sans" w:cs="DejaVu Sans" w:ascii="DejaVu Sans" w:hAnsi="DejaVu Sans"/>
                  <w:color w:val="000000"/>
                  <w:sz w:val="22"/>
                  <w:szCs w:val="22"/>
                </w:rPr>
                <w:t>1,291 (-233 to 2,594)</w:t>
              </w:r>
            </w:ins>
          </w:p>
        </w:tc>
        <w:tc>
          <w:tcPr>
            <w:tcW w:w="195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37" w:author="Julien Riou" w:date="2022-07-12T19:15:21Z">
              <w:r>
                <w:rPr>
                  <w:rFonts w:eastAsia="DejaVu Sans" w:cs="DejaVu Sans" w:ascii="DejaVu Sans" w:hAnsi="DejaVu Sans"/>
                  <w:color w:val="000000"/>
                  <w:sz w:val="22"/>
                  <w:szCs w:val="22"/>
                </w:rPr>
                <w:t>6% (-1 to 13)</w:t>
              </w:r>
            </w:ins>
          </w:p>
        </w:tc>
        <w:tc>
          <w:tcPr>
            <w:tcW w:w="7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39" w:author="Julien Riou" w:date="2022-07-12T19:15:21Z">
              <w:r>
                <w:rPr>
                  <w:rFonts w:eastAsia="DejaVu Sans" w:cs="DejaVu Sans" w:ascii="DejaVu Sans" w:hAnsi="DejaVu Sans"/>
                  <w:color w:val="000000"/>
                  <w:sz w:val="22"/>
                  <w:szCs w:val="22"/>
                </w:rPr>
                <w:t>1,418</w:t>
              </w:r>
            </w:ins>
          </w:p>
        </w:tc>
      </w:tr>
    </w:tbl>
    <w:p>
      <w:pPr>
        <w:pStyle w:val="SourceCode"/>
        <w:rPr/>
      </w:pPr>
      <w:ins w:id="441" w:author="Julien Riou" w:date="2022-07-12T19:15:21Z">
        <w:r>
          <w:rPr>
            <w:rStyle w:val="FunctionTok"/>
          </w:rPr>
          <w:t>da_409_figure1</w:t>
        </w:r>
      </w:ins>
      <w:ins w:id="442" w:author="Julien Riou" w:date="2022-07-12T19:15:21Z">
        <w:r>
          <w:rPr>
            <w:rStyle w:val="NormalTok"/>
          </w:rPr>
          <w:t>()</w:t>
        </w:r>
      </w:ins>
    </w:p>
    <w:p>
      <w:pPr>
        <w:pStyle w:val="FirstParagraph"/>
        <w:rPr/>
      </w:pPr>
      <w:ins w:id="444" w:author="Julien Riou" w:date="2022-07-12T19:15:21Z">
        <w:r>
          <w:rPr/>
          <w:drawing>
            <wp:inline distT="0" distB="0" distL="114935" distR="114935">
              <wp:extent cx="5334000" cy="29095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2909570"/>
                      </a:xfrm>
                      <a:prstGeom prst="rect">
                        <a:avLst/>
                      </a:prstGeom>
                    </pic:spPr>
                  </pic:pic>
                </a:graphicData>
              </a:graphic>
            </wp:inline>
          </w:drawing>
        </w:r>
      </w:ins>
    </w:p>
    <w:p>
      <w:pPr>
        <w:pStyle w:val="TextBody"/>
        <w:rPr/>
      </w:pPr>
      <w:ins w:id="446" w:author="Julien Riou" w:date="2022-07-12T19:15:21Z">
        <w:r>
          <w:rPr>
            <w:b/>
            <w:bCs/>
          </w:rPr>
          <w:t>Figure 1.</w:t>
        </w:r>
      </w:ins>
      <w:ins w:id="447" w:author="Julien Riou" w:date="2022-07-12T19:15:21Z">
        <w:r>
          <w:rPr/>
          <w:t xml:space="preserve"> (A)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w:t>
        </w:r>
      </w:ins>
      <w:r>
        <w:br w:type="page"/>
      </w:r>
    </w:p>
    <w:p>
      <w:pPr>
        <w:pStyle w:val="Heading1"/>
        <w:spacing w:lineRule="auto" w:line="360"/>
        <w:rPr>
          <w:del w:id="451" w:author="Julien Riou" w:date="2022-07-12T19:15:21Z"/>
        </w:rPr>
      </w:pPr>
      <w:del w:id="449" w:author="Julien Riou" w:date="2022-07-12T19:15:21Z">
        <w:commentRangeStart w:id="11"/>
        <w:r>
          <w:rPr/>
          <w:delText>Results</w:delText>
        </w:r>
      </w:del>
      <w:del w:id="450" w:author="Julien Riou" w:date="2022-07-12T19:15:21Z">
        <w:commentRangeEnd w:id="11"/>
        <w:r>
          <w:commentReference w:id="11"/>
        </w:r>
        <w:r>
          <w:rPr/>
        </w:r>
      </w:del>
    </w:p>
    <w:p>
      <w:pPr>
        <w:pStyle w:val="FirstParagraph"/>
        <w:spacing w:lineRule="auto" w:line="360"/>
        <w:rPr>
          <w:del w:id="464" w:author="Julien Riou" w:date="2022-07-12T19:15:21Z"/>
        </w:rPr>
      </w:pPr>
      <w:del w:id="452" w:author="Julien Riou" w:date="2022-07-12T19:15:21Z">
        <w:r>
          <w:rPr/>
          <w:delText>A total of 156,193 deaths from all causes were recorded in Switzerland from February 24 2020, to April 03 2022, compared to an expected 142,408 (138,044 to 149,</w:delText>
        </w:r>
      </w:del>
      <w:del w:id="453" w:author="Julien Riou" w:date="2022-07-12T19:15:21Z">
        <w:commentRangeStart w:id="12"/>
        <w:r>
          <w:rPr/>
          <w:delText>125</w:delText>
        </w:r>
      </w:del>
      <w:del w:id="454" w:author="Julien Riou" w:date="2022-07-12T19:15:21Z">
        <w:r>
          <w:rPr/>
        </w:r>
      </w:del>
      <w:del w:id="455" w:author="Julien Riou" w:date="2022-07-12T19:15:21Z">
        <w:commentRangeEnd w:id="12"/>
        <w:r>
          <w:commentReference w:id="12"/>
        </w:r>
        <w:r>
          <w:rPr/>
          <w:delText xml:space="preserve">) had the pandemic not occurred. This translates into 13,786 (7,068 to 18,149) excess all-cause deaths over the pandemic period, a relative increase of 9.7% (95%CrI: 4.7 to 13.1). There were periods of substantial relative excess mortality; 7.3% (95%CrI: 3.8 to 10.8) during phase 1, 33.9% (95%CrI: 26.4 to 41.4) during phase 3 and 15.9% (95%CrI: 8.3 to 22.8) during phase </w:delText>
        </w:r>
      </w:del>
      <w:del w:id="456" w:author="Julien Riou" w:date="2022-07-12T19:15:21Z">
        <w:commentRangeStart w:id="13"/>
        <w:r>
          <w:rPr/>
          <w:delText>6</w:delText>
        </w:r>
      </w:del>
      <w:del w:id="457" w:author="Julien Riou" w:date="2022-07-12T19:15:21Z">
        <w:r>
          <w:rPr/>
        </w:r>
      </w:del>
      <w:del w:id="458" w:author="Julien Riou" w:date="2022-07-12T19:15:21Z">
        <w:commentRangeEnd w:id="13"/>
        <w:r>
          <w:commentReference w:id="13"/>
        </w:r>
        <w:r>
          <w:rPr/>
          <w:delText xml:space="preserve">. There was some evidence for a harvesting effect during phase 4 with relative excess mortality of -4.3% (95%CrI: -9.9 to 0.2). The age groups affected most by the pandemic were those over 70 years of age (Figure 1A), whereas the cantons affected the most overall were </w:delText>
        </w:r>
      </w:del>
      <w:del w:id="459" w:author="Julien Riou" w:date="2022-07-12T19:15:21Z">
        <w:commentRangeStart w:id="14"/>
        <w:r>
          <w:rPr/>
          <w:delText>Schwyz, Jura and St. </w:delText>
        </w:r>
      </w:del>
      <w:del w:id="460" w:author="Julien Riou" w:date="2022-07-12T19:15:21Z">
        <w:commentRangeStart w:id="15"/>
        <w:r>
          <w:rPr/>
          <w:delText>Gallen</w:delText>
        </w:r>
      </w:del>
      <w:del w:id="461" w:author="Julien Riou" w:date="2022-07-12T19:15:21Z">
        <w:r>
          <w:rPr/>
        </w:r>
      </w:del>
      <w:del w:id="462" w:author="Julien Riou" w:date="2022-07-12T19:15:21Z">
        <w:commentRangeEnd w:id="14"/>
        <w:r>
          <w:commentReference w:id="14"/>
        </w:r>
        <w:r>
          <w:rPr/>
        </w:r>
      </w:del>
      <w:del w:id="463" w:author="Julien Riou" w:date="2022-07-12T19:15:21Z">
        <w:commentRangeEnd w:id="15"/>
        <w:r>
          <w:commentReference w:id="15"/>
        </w:r>
        <w:r>
          <w:rPr/>
          <w:delText>.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(Figure 1B).</w:delText>
        </w:r>
      </w:del>
    </w:p>
    <w:p>
      <w:pPr>
        <w:pStyle w:val="TextBody"/>
        <w:spacing w:lineRule="auto" w:line="360"/>
        <w:rPr>
          <w:del w:id="480" w:author="Julien Riou" w:date="2022-07-12T19:15:21Z"/>
        </w:rPr>
      </w:pPr>
      <w:del w:id="465" w:author="Julien Riou" w:date="2022-07-12T19:15:21Z">
        <w:r>
          <w:rPr/>
          <w:delText xml:space="preserve">During the period, </w:delText>
        </w:r>
      </w:del>
      <w:del w:id="466" w:author="Julien Riou" w:date="2022-07-12T19:15:21Z">
        <w:commentRangeStart w:id="16"/>
        <w:r>
          <w:rPr/>
          <w:delText xml:space="preserve">13,130 laboratory-confirmed </w:delText>
        </w:r>
      </w:del>
      <w:del w:id="467" w:author="Julien Riou" w:date="2022-07-12T19:15:21Z">
        <w:r>
          <w:rPr/>
        </w:r>
      </w:del>
      <w:del w:id="468" w:author="Julien Riou" w:date="2022-07-12T19:15:21Z">
        <w:commentRangeEnd w:id="16"/>
        <w:r>
          <w:commentReference w:id="16"/>
        </w:r>
        <w:r>
          <w:rPr/>
          <w:delText>COVID-19-related deaths were reported. Weekly counts of laboratory-confirmed deaths generally aligned with estimates of excess all-cause mortality in Switzerland, with a</w:delText>
        </w:r>
      </w:del>
      <w:del w:id="469" w:author="Julien Riou" w:date="2022-07-12T19:15:21Z">
        <w:commentRangeStart w:id="17"/>
        <w:r>
          <w:rPr/>
          <w:delText xml:space="preserve"> correlation </w:delText>
        </w:r>
      </w:del>
      <w:del w:id="470" w:author="Julien Riou" w:date="2022-07-12T19:15:21Z">
        <w:commentRangeStart w:id="18"/>
        <w:r>
          <w:rPr/>
          <w:delText>coefficient</w:delText>
        </w:r>
      </w:del>
      <w:del w:id="471" w:author="Julien Riou" w:date="2022-07-12T19:15:21Z">
        <w:r>
          <w:rPr/>
        </w:r>
      </w:del>
      <w:del w:id="472" w:author="Julien Riou" w:date="2022-07-12T19:15:21Z">
        <w:commentRangeEnd w:id="18"/>
        <w:r>
          <w:commentReference w:id="18"/>
        </w:r>
        <w:r>
          <w:rPr/>
          <w:delText xml:space="preserve"> of 0.89 (95%CrI: 0.85 to 0.92) on aggregate at the country level (Figure 2) and of 0.72 (95%CrI: 0.65 to 0.76) when stratifying by canton and age group. </w:delText>
        </w:r>
      </w:del>
      <w:del w:id="473" w:author="Julien Riou" w:date="2022-07-12T19:15:21Z">
        <w:r>
          <w:rPr/>
        </w:r>
      </w:del>
      <w:del w:id="474" w:author="Julien Riou" w:date="2022-07-12T19:15:21Z">
        <w:commentRangeEnd w:id="17"/>
        <w:r>
          <w:commentReference w:id="17"/>
        </w:r>
        <w:r>
          <w:rPr/>
          <w:delText xml:space="preserve">The number of excess all-cause deaths was greater than the counts of laboratory-confirmed deaths during epidemic waves (phases 1, 3 and 6). The overall estimate of </w:delText>
        </w:r>
      </w:del>
      <w:del w:id="475"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76" w:author="Julien Riou" w:date="2022-07-12T19:15:21Z">
        <w:r>
          <w:rPr/>
          <w:delText xml:space="preserve"> was 1.38 (95%CrI: 1.22 to 1.54), suggesting that there were, on average, 38% (95%CrI: 22% to 54%) more deaths directly attributable to COVID-19 than laboratory-confirmed deaths during the period, or that the ascertainment proportion was </w:delText>
        </w:r>
      </w:del>
      <w:del w:id="477" w:author="Julien Riou" w:date="2022-07-12T19:15:21Z">
        <w:commentRangeStart w:id="19"/>
        <w:r>
          <w:rPr/>
          <w:delText>72</w:delText>
        </w:r>
      </w:del>
      <w:del w:id="478" w:author="Julien Riou" w:date="2022-07-12T19:15:21Z">
        <w:r>
          <w:rPr/>
        </w:r>
      </w:del>
      <w:del w:id="479" w:author="Julien Riou" w:date="2022-07-12T19:15:21Z">
        <w:commentRangeEnd w:id="19"/>
        <w:r>
          <w:commentReference w:id="19"/>
        </w:r>
        <w:r>
          <w:rPr/>
          <w:delText>% (95%CrI: 65% to 82%) (Table 1). Given the 13,130 laboratory-confirmed deaths over the period, this implies that the total number of deaths directly attributable to COVID-19 in Switzerland until April 03 2022, can be estimated at 18,140 deaths (15,962 to 20,174).</w:delText>
        </w:r>
      </w:del>
    </w:p>
    <w:p>
      <w:pPr>
        <w:pStyle w:val="TextBody"/>
        <w:spacing w:lineRule="auto" w:line="360"/>
        <w:rPr>
          <w:del w:id="484" w:author="Julien Riou" w:date="2022-07-12T19:15:21Z"/>
        </w:rPr>
      </w:pPr>
      <w:del w:id="481" w:author="Julien Riou" w:date="2022-07-12T19:15:21Z">
        <w:r>
          <w:rPr/>
          <w:delText xml:space="preserve">After accounting for COVID-19-related deaths, the observed number of all-cause deaths was slightly lower than expected based on historical trends. This is quantified by </w:delText>
        </w:r>
      </w:del>
      <w:del w:id="482"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483" w:author="Julien Riou" w:date="2022-07-12T19:15:21Z">
        <w:r>
          <w:rPr/>
          <w:delText>, estimated at 0.97 (95%CrI: 0.93 to 1.01), indicating 3% (95%CrI: -1% to 7%) fewer all-cause deaths than expected during the COVID-19 pandemic after adjusting for the direct effects of SARS-CoV-2 infection on mortality. Still, the data are compatible with no indirect beneficial effect or a slightly harmful indirect effect.</w:delText>
        </w:r>
      </w:del>
    </w:p>
    <w:p>
      <w:pPr>
        <w:pStyle w:val="TextBody"/>
        <w:spacing w:lineRule="auto" w:line="360"/>
        <w:rPr>
          <w:del w:id="510" w:author="Julien Riou" w:date="2022-07-12T19:15:21Z"/>
        </w:rPr>
      </w:pPr>
      <w:del w:id="485" w:author="Julien Riou" w:date="2022-07-12T19:15:21Z">
        <w:r>
          <w:rPr/>
          <w:delText>Looking at the variation of these indicators across phases shows that the relative number of deaths directly attributable to COVID-19 for each laboratory-confirmed death (</w:delText>
        </w:r>
      </w:del>
      <w:del w:id="486"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87" w:author="Julien Riou" w:date="2022-07-12T19:15:21Z">
        <w:r>
          <w:rPr/>
          <w:delText xml:space="preserve">) was around 1.5 during phases 1 and 3 and around 2 during phase 6, suggesting an ascertainment proportion of COVID-19 deaths during periods of high </w:delText>
        </w:r>
      </w:del>
      <w:del w:id="488" w:author="Julien Riou" w:date="2022-07-12T19:15:21Z">
        <w:commentRangeStart w:id="20"/>
        <w:r>
          <w:rPr/>
          <w:delText>incidence</w:delText>
        </w:r>
      </w:del>
      <w:del w:id="489" w:author="Julien Riou" w:date="2022-07-12T19:15:21Z">
        <w:r>
          <w:rPr/>
        </w:r>
      </w:del>
      <w:del w:id="490" w:author="Julien Riou" w:date="2022-07-12T19:15:21Z">
        <w:commentRangeEnd w:id="20"/>
        <w:r>
          <w:commentReference w:id="20"/>
        </w:r>
        <w:r>
          <w:rPr/>
          <w:delText xml:space="preserve"> ranging between 50% and 66% (</w:delText>
        </w:r>
      </w:del>
      <w:del w:id="491" w:author="Julien Riou" w:date="2022-07-12T19:15:21Z">
        <w:commentRangeStart w:id="21"/>
        <w:r>
          <w:rPr/>
          <w:delText>Figure 3A</w:delText>
        </w:r>
      </w:del>
      <w:del w:id="492" w:author="Julien Riou" w:date="2022-07-12T19:15:21Z">
        <w:r>
          <w:rPr/>
        </w:r>
      </w:del>
      <w:del w:id="493" w:author="Julien Riou" w:date="2022-07-12T19:15:21Z">
        <w:commentRangeEnd w:id="21"/>
        <w:r>
          <w:commentReference w:id="21"/>
        </w:r>
        <w:r>
          <w:rPr/>
          <w:delText xml:space="preserve">). This estimate is less precise during periods where counts of laboratory-confirmed cases were low (phases 2, 4, 5 and 7), and remain compatible with 1 (perfect ascertainment). Variation of </w:delText>
        </w:r>
      </w:del>
      <w:del w:id="494"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95" w:author="Julien Riou" w:date="2022-07-12T19:15:21Z">
        <w:r>
          <w:rPr/>
          <w:delText xml:space="preserve"> by age group suggests that more deaths were not ascertained in age groups 70-79 and 80 years old or older, while the data were compatible with 100% ascertainment (</w:delText>
        </w:r>
      </w:del>
      <w:del w:id="496"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del w:id="497" w:author="Julien Riou" w:date="2022-07-12T19:15:21Z">
        <w:r>
          <w:rPr/>
          <w:delText xml:space="preserve">) in populations below </w:delText>
        </w:r>
      </w:del>
      <w:del w:id="498" w:author="Julien Riou" w:date="2022-07-12T19:15:21Z">
        <w:r>
          <w:rPr>
            <w:lang w:val="en-GB"/>
          </w:rPr>
          <w:delText>7</w:delText>
        </w:r>
      </w:del>
      <w:del w:id="499" w:author="Julien Riou" w:date="2022-07-12T19:15:21Z">
        <w:r>
          <w:rPr/>
          <w:delText xml:space="preserve">0 years old. Estimates of </w:delText>
        </w:r>
      </w:del>
      <w:del w:id="500"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501" w:author="Julien Riou" w:date="2022-07-12T19:15:21Z">
        <w:r>
          <w:rPr/>
          <w:delText xml:space="preserve"> by canton show generally homogeneous results, indicating similar degrees of ascertainment across cantons. There were a few exceptions with higher estimates of </w:delText>
        </w:r>
      </w:del>
      <w:del w:id="502"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503" w:author="Julien Riou" w:date="2022-07-12T19:15:21Z">
        <w:r>
          <w:rPr/>
          <w:delText xml:space="preserve">, potentially signaling an issue in the local reporting system in cantons Jura and </w:delText>
        </w:r>
      </w:del>
      <w:del w:id="504" w:author="Julien Riou" w:date="2022-07-12T19:15:21Z">
        <w:commentRangeStart w:id="22"/>
        <w:r>
          <w:rPr/>
          <w:delText>Zug</w:delText>
        </w:r>
      </w:del>
      <w:del w:id="505" w:author="Julien Riou" w:date="2022-07-12T19:15:21Z">
        <w:r>
          <w:rPr/>
        </w:r>
      </w:del>
      <w:del w:id="506" w:author="Julien Riou" w:date="2022-07-12T19:15:21Z">
        <w:commentRangeEnd w:id="22"/>
        <w:r>
          <w:commentReference w:id="22"/>
        </w:r>
        <w:r>
          <w:rPr/>
          <w:delText>. The relative deficit in all-cause deaths that can be indirectly attributed to the COVID-19 pandemic (</w:delText>
        </w:r>
      </w:del>
      <w:del w:id="507"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508" w:author="Julien Riou" w:date="2022-07-12T19:15:21Z">
        <w:r>
          <w:rPr/>
          <w:delText>) showed less variation by phase, age group or canton (Figure 3B). Still, the indirect beneficial effect was more pronounced during phases 1, 3 and 4 (corresponding to the periods with the most stringent control measures) and in people aged between 40 and 69 years</w:delText>
        </w:r>
      </w:del>
      <w:del w:id="509" w:author="Julien Riou" w:date="2022-07-12T19:15:21Z">
        <w:bookmarkStart w:id="17" w:name="results1"/>
        <w:bookmarkEnd w:id="17"/>
        <w:r>
          <w:rPr/>
          <w:delText>.</w:delText>
        </w:r>
      </w:del>
    </w:p>
    <w:p>
      <w:pPr>
        <w:pStyle w:val="Heading1"/>
        <w:rPr/>
      </w:pPr>
      <w:r>
        <w:rPr/>
      </w:r>
    </w:p>
    <w:p>
      <w:pPr>
        <w:pStyle w:val="SourceCode"/>
        <w:rPr/>
      </w:pPr>
      <w:ins w:id="511" w:author="Julien Riou" w:date="2022-07-12T19:15:21Z">
        <w:r>
          <w:rPr>
            <w:rStyle w:val="FunctionTok"/>
          </w:rPr>
          <w:t>da_303_summary_plot_by</w:t>
        </w:r>
      </w:ins>
      <w:ins w:id="512" w:author="Julien Riou" w:date="2022-07-12T19:15:21Z">
        <w:r>
          <w:rPr>
            <w:rStyle w:val="NormalTok"/>
          </w:rPr>
          <w:t>(summ_week_age_temp)</w:t>
        </w:r>
      </w:ins>
    </w:p>
    <w:p>
      <w:pPr>
        <w:pStyle w:val="FirstParagraph"/>
        <w:rPr/>
      </w:pPr>
      <w:ins w:id="514" w:author="Julien Riou" w:date="2022-07-12T19:15:21Z">
        <w:r>
          <w:rPr/>
          <w:drawing>
            <wp:inline distT="0" distB="0" distL="114935" distR="114935">
              <wp:extent cx="5334000" cy="47409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4740910"/>
                      </a:xfrm>
                      <a:prstGeom prst="rect">
                        <a:avLst/>
                      </a:prstGeom>
                    </pic:spPr>
                  </pic:pic>
                </a:graphicData>
              </a:graphic>
            </wp:inline>
          </w:drawing>
        </w:r>
      </w:ins>
    </w:p>
    <w:p>
      <w:pPr>
        <w:pStyle w:val="TextBody"/>
        <w:rPr/>
      </w:pPr>
      <w:ins w:id="516" w:author="Julien Riou" w:date="2022-07-12T19:15:21Z">
        <w:r>
          <w:rPr>
            <w:b/>
            <w:bCs/>
          </w:rPr>
          <w:t>Figure 2.</w:t>
        </w:r>
      </w:ins>
      <w:ins w:id="517" w:author="Julien Riou" w:date="2022-07-12T19:15:21Z">
        <w:r>
          <w:rPr/>
          <w:t xml:space="preserve"> Weekly counts of excess all-cause deaths (95% credibility intervals) and of laboratory-confirmed COVID-19-related deaths between February 24, 2020 and April 3, 2022 in Switzerland by five age groups. Numbers at the top indicate epidemic phases 1 to 7.</w:t>
        </w:r>
      </w:ins>
      <w:r>
        <w:br w:type="page"/>
      </w:r>
    </w:p>
    <w:p>
      <w:pPr>
        <w:pStyle w:val="Heading1"/>
        <w:spacing w:lineRule="auto" w:line="360"/>
        <w:rPr>
          <w:del w:id="521" w:author="Julien Riou" w:date="2022-07-12T19:15:21Z"/>
        </w:rPr>
      </w:pPr>
      <w:del w:id="519" w:author="Julien Riou" w:date="2022-07-12T19:15:21Z">
        <w:commentRangeStart w:id="23"/>
        <w:r>
          <w:rPr/>
          <w:delText>Discussion</w:delText>
        </w:r>
      </w:del>
      <w:del w:id="520" w:author="Julien Riou" w:date="2022-07-12T19:15:21Z">
        <w:commentRangeEnd w:id="23"/>
        <w:r>
          <w:commentReference w:id="23"/>
        </w:r>
        <w:r>
          <w:rPr/>
        </w:r>
      </w:del>
    </w:p>
    <w:p>
      <w:pPr>
        <w:pStyle w:val="FirstParagraph"/>
        <w:spacing w:lineRule="auto" w:line="360"/>
        <w:rPr>
          <w:del w:id="523" w:author="Julien Riou" w:date="2022-07-12T19:15:21Z"/>
        </w:rPr>
      </w:pPr>
      <w:del w:id="522" w:author="Julien Riou" w:date="2022-07-12T19:15:21Z">
        <w:r>
          <w:rPr/>
          <w:delText>In this study, we examined all-cause mortality patterns during the COVID-19 pandemic in Switzerland, from the diagnosis of the first case end of February 2020 to spring 2022. Detailed data on the population structure, mortality, weather and national holidays from the ten years before the COVID-19 pandemic allowed us to assess what mortality would have been in 2020-2022 had the pandemic not occurred. This allowed a detailed estimation of excess all-cause mortality during the pandemic period by time, space and age, appropriately propagating uncertainty from all sources. Our results confirm the massive impact on mortality of the epidemic wave of autumn/winter 2020-2021 on the Swiss population, a situation never observed since the 1918 influenza pandemic [6]. We also found evidence that the epidemic wave of autumn 2021 again led to many avoidable deaths.</w:delText>
        </w:r>
      </w:del>
    </w:p>
    <w:p>
      <w:pPr>
        <w:pStyle w:val="TextBody"/>
        <w:spacing w:lineRule="auto" w:line="360"/>
        <w:rPr>
          <w:del w:id="528" w:author="Julien Riou" w:date="2022-07-12T19:15:21Z"/>
        </w:rPr>
      </w:pPr>
      <w:del w:id="524" w:author="Julien Riou" w:date="2022-07-12T19:15:21Z">
        <w:r>
          <w:rPr/>
          <w:delText xml:space="preserve">We compared excess all-cause mortality over time with the number of laboratory-confirmed COVID-19 deaths. As expected, we found that these time-series were aligned, although imperfectly. Using a statistical model, we characterize the similarities and discrepancies between laboratory-confirmed COVID-19-related deaths and excess mortality by time, space, and age group. We decomposed all-cause deaths into mortality excesses directly attributable to COVID-19 and mortality excesses or deficits indirectly attributable to the pandemic. We found that during periods of high </w:delText>
        </w:r>
      </w:del>
      <w:del w:id="525" w:author="Julien Riou" w:date="2022-07-12T19:15:21Z">
        <w:commentRangeStart w:id="24"/>
        <w:r>
          <w:rPr/>
          <w:delText>incidence</w:delText>
        </w:r>
      </w:del>
      <w:del w:id="526" w:author="Julien Riou" w:date="2022-07-12T19:15:21Z">
        <w:r>
          <w:rPr/>
        </w:r>
      </w:del>
      <w:del w:id="527" w:author="Julien Riou" w:date="2022-07-12T19:15:21Z">
        <w:commentRangeEnd w:id="24"/>
        <w:r>
          <w:commentReference w:id="24"/>
        </w:r>
        <w:r>
          <w:rPr/>
          <w:delText xml:space="preserve"> the estimated number of deaths directly caused by COVID-19 was higher than the number of laboratory-confirmed deaths. Overall, COVID-19 was responsible for an estimated 18,000 deaths during the study period during which only around 13,000 laboratory-confirmed COVID-19-related deaths were reported in Switzerland. Ascertainment was markedly lower during periods of high incidence, suggesting shortcomings concerning testing or reporting in overwhelmed healthcare institutions. The even lower ascertainment towards the end of the study period could be partially explained by reduced testing due to the availability of vaccines. Under-ascertainment was also concentrated in older age groups, pointing towards retirement and nursing homes as the places where incomplete ascertainment occurs, in line with other reports [1].</w:delText>
        </w:r>
      </w:del>
    </w:p>
    <w:p>
      <w:pPr>
        <w:pStyle w:val="TextBody"/>
        <w:spacing w:lineRule="auto" w:line="360"/>
        <w:rPr>
          <w:del w:id="533" w:author="Julien Riou" w:date="2022-07-12T19:15:21Z"/>
        </w:rPr>
      </w:pPr>
      <w:del w:id="529" w:author="Julien Riou" w:date="2022-07-12T19:15:21Z">
        <w:r>
          <w:rPr/>
          <w:delText xml:space="preserve">Besides directly causing many deaths, we also found some evidence that the COVID-19 pandemic had an indirect, beneficial effect on all-cause mortality. This reduction of all-cause mortality was estimated at 3%, but the wide credibility intervals  are compatible with no indirect effect or a very small harmful indirect effect. A first explanation could be mortality displacement or a “harvesting effect”, whereby COVID-19 precipitated deaths that would have occurred shortly </w:delText>
        </w:r>
      </w:del>
      <w:del w:id="530" w:author="Julien Riou" w:date="2022-07-12T19:15:21Z">
        <w:commentRangeStart w:id="25"/>
        <w:r>
          <w:rPr/>
          <w:delText>anyway</w:delText>
        </w:r>
      </w:del>
      <w:del w:id="531" w:author="Julien Riou" w:date="2022-07-12T19:15:21Z">
        <w:r>
          <w:rPr/>
        </w:r>
      </w:del>
      <w:del w:id="532" w:author="Julien Riou" w:date="2022-07-12T19:15:21Z">
        <w:commentRangeEnd w:id="25"/>
        <w:r>
          <w:commentReference w:id="25"/>
        </w:r>
        <w:r>
          <w:rPr/>
          <w:delText>. Mortality displacement was likely following the largest wave of mortality in autumn and winter 2020/21, but it cannot explain the slightly lower mortality found during other periods. Of note, the deficit of deaths not directly related to COVID-19 was mostly evident in age groups 40 to 69, and not in in the elderly where mortality displacement is to be expected. Second, the deficit could be attributed to the indirect effect of the pandemic, including non-pharmaceutical interventions and its consequences 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delText>
        </w:r>
      </w:del>
    </w:p>
    <w:p>
      <w:pPr>
        <w:pStyle w:val="TextBody"/>
        <w:spacing w:lineRule="auto" w:line="360"/>
        <w:rPr>
          <w:lang w:val="en-GB"/>
          <w:del w:id="551" w:author="Julien Riou" w:date="2022-07-12T19:15:21Z"/>
        </w:rPr>
      </w:pPr>
      <w:del w:id="534" w:author="Julien Riou" w:date="2022-07-12T19:15:21Z">
        <w:r>
          <w:rPr/>
          <w:delText xml:space="preserve">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data and propagated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few limitations. Most importantly, we could not access information about the cause of death, that could help solving some remaining questions about the mechanisms of the indirect beneficial effect of the COVID-19 pandemic on mortality. Our study also remain subject to ecological </w:delText>
        </w:r>
      </w:del>
      <w:del w:id="535" w:author="Julien Riou" w:date="2022-07-12T19:15:21Z">
        <w:commentRangeStart w:id="26"/>
        <w:r>
          <w:rPr/>
          <w:delText>bias</w:delText>
        </w:r>
      </w:del>
      <w:del w:id="536" w:author="Julien Riou" w:date="2022-07-12T19:15:21Z">
        <w:r>
          <w:rPr/>
        </w:r>
      </w:del>
      <w:del w:id="537" w:author="Julien Riou" w:date="2022-07-12T19:15:21Z">
        <w:commentRangeEnd w:id="26"/>
        <w:r>
          <w:commentReference w:id="26"/>
        </w:r>
        <w:r>
          <w:rPr/>
          <w:delText>.</w:delText>
        </w:r>
      </w:del>
      <w:del w:id="538" w:author="Julien Riou" w:date="2022-07-12T19:15:21Z">
        <w:r>
          <w:rPr>
            <w:lang w:val="en-GB"/>
          </w:rPr>
          <w:delText xml:space="preserve"> </w:delText>
        </w:r>
      </w:del>
      <w:del w:id="539" w:author="Julien Riou" w:date="2022-07-12T19:15:21Z">
        <w:r>
          <w:rPr>
            <w:highlight w:val="yellow"/>
            <w:lang w:val="en-GB"/>
          </w:rPr>
          <w:delText xml:space="preserve">Our study focuses on the short-term effect of the COVID-19 pandemic and does not provide any insights about the </w:delText>
        </w:r>
      </w:del>
      <w:del w:id="540" w:author="Julien Riou" w:date="2022-07-12T19:15:21Z">
        <w:commentRangeStart w:id="27"/>
        <w:r>
          <w:rPr>
            <w:highlight w:val="yellow"/>
            <w:lang w:val="en-GB"/>
          </w:rPr>
          <w:delText xml:space="preserve">long-term effect </w:delText>
        </w:r>
      </w:del>
      <w:del w:id="541" w:author="Julien Riou" w:date="2022-07-12T19:15:21Z">
        <w:r>
          <w:rPr>
            <w:highlight w:val="yellow"/>
            <w:lang w:val="en-GB"/>
          </w:rPr>
        </w:r>
      </w:del>
      <w:del w:id="542" w:author="Julien Riou" w:date="2022-07-12T19:15:21Z">
        <w:commentRangeEnd w:id="27"/>
        <w:r>
          <w:commentReference w:id="27"/>
        </w:r>
        <w:r>
          <w:rPr>
            <w:highlight w:val="yellow"/>
            <w:lang w:val="en-GB"/>
          </w:rPr>
          <w:delText xml:space="preserve">of the pandemic, such as reduced cancer screening, which might impact mortality in the long </w:delText>
        </w:r>
      </w:del>
      <w:del w:id="543" w:author="Julien Riou" w:date="2022-07-12T19:15:21Z">
        <w:commentRangeStart w:id="28"/>
        <w:r>
          <w:rPr>
            <w:highlight w:val="yellow"/>
            <w:lang w:val="en-GB"/>
          </w:rPr>
          <w:delText>run</w:delText>
        </w:r>
      </w:del>
      <w:del w:id="544" w:author="Julien Riou" w:date="2022-07-12T19:15:21Z">
        <w:r>
          <w:rPr>
            <w:highlight w:val="yellow"/>
            <w:lang w:val="en-GB"/>
          </w:rPr>
        </w:r>
      </w:del>
      <w:del w:id="545" w:author="Julien Riou" w:date="2022-07-12T19:15:21Z">
        <w:commentRangeEnd w:id="28"/>
        <w:r>
          <w:commentReference w:id="28"/>
        </w:r>
        <w:r>
          <w:rPr>
            <w:highlight w:val="yellow"/>
            <w:lang w:val="en-GB"/>
          </w:rPr>
          <w:delText>.</w:delText>
        </w:r>
      </w:del>
      <w:del w:id="546" w:author="Julien Riou" w:date="2022-07-12T19:15:21Z">
        <w:r>
          <w:rPr>
            <w:lang w:val="en-GB"/>
          </w:rPr>
          <w:delText xml:space="preserve"> </w:delText>
        </w:r>
      </w:del>
      <w:del w:id="547" w:author="Julien Riou" w:date="2022-07-12T19:15:21Z">
        <w:r>
          <w:rPr>
            <w:highlight w:val="yellow"/>
            <w:lang w:val="en-GB"/>
          </w:rPr>
          <w:delText xml:space="preserve">We did not stratify by sex, but previous analysis suggested small, if any, discrepancies in the observed and excess number of deaths across the different </w:delText>
        </w:r>
      </w:del>
      <w:del w:id="548" w:author="Julien Riou" w:date="2022-07-12T19:15:21Z">
        <w:commentRangeStart w:id="29"/>
        <w:r>
          <w:rPr>
            <w:highlight w:val="yellow"/>
            <w:lang w:val="en-GB"/>
          </w:rPr>
          <w:delText>sexes</w:delText>
        </w:r>
      </w:del>
      <w:del w:id="549" w:author="Julien Riou" w:date="2022-07-12T19:15:21Z">
        <w:r>
          <w:rPr>
            <w:highlight w:val="yellow"/>
            <w:lang w:val="en-GB"/>
          </w:rPr>
        </w:r>
      </w:del>
      <w:del w:id="550" w:author="Julien Riou" w:date="2022-07-12T19:15:21Z">
        <w:commentRangeEnd w:id="29"/>
        <w:r>
          <w:commentReference w:id="29"/>
        </w:r>
        <w:r>
          <w:rPr>
            <w:highlight w:val="yellow"/>
            <w:lang w:val="en-GB"/>
          </w:rPr>
          <w:delText>.</w:delText>
        </w:r>
      </w:del>
    </w:p>
    <w:p>
      <w:pPr>
        <w:pStyle w:val="TextBody"/>
        <w:spacing w:lineRule="auto" w:line="360"/>
        <w:rPr>
          <w:del w:id="553" w:author="Julien Riou" w:date="2022-07-12T19:15:21Z"/>
        </w:rPr>
      </w:pPr>
      <w:del w:id="552" w:author="Julien Riou" w:date="2022-07-12T19:15:21Z">
        <w:r>
          <w:rPr/>
          <w:delText>Comparisons:</w:delText>
        </w:r>
      </w:del>
    </w:p>
    <w:p>
      <w:pPr>
        <w:pStyle w:val="Compact"/>
        <w:numPr>
          <w:ilvl w:val="0"/>
          <w:numId w:val="1"/>
        </w:numPr>
        <w:spacing w:lineRule="auto" w:line="360"/>
        <w:rPr>
          <w:del w:id="559" w:author="Julien Riou" w:date="2022-07-12T19:15:21Z"/>
        </w:rPr>
      </w:pPr>
      <w:del w:id="554" w:author="Julien Riou" w:date="2022-07-12T19:15:21Z">
        <w:r>
          <w:rPr/>
          <w:delText xml:space="preserve">Compare numbers to ref. 3 and </w:delText>
        </w:r>
      </w:del>
      <w:hyperlink r:id="rId6">
        <w:del w:id="555" w:author="Julien Riou" w:date="2022-07-12T19:15:21Z">
          <w:r>
            <w:rPr>
              <w:rStyle w:val="InternetLink"/>
            </w:rPr>
            <w:delText>https://elifesciences.org/articles/69336</w:delText>
          </w:r>
        </w:del>
      </w:hyperlink>
      <w:del w:id="556" w:author="Julien Riou" w:date="2022-07-12T19:15:21Z">
        <w:r>
          <w:rPr/>
          <w:delText xml:space="preserve"> (see </w:delText>
        </w:r>
      </w:del>
      <w:hyperlink r:id="rId7">
        <w:del w:id="557" w:author="Julien Riou" w:date="2022-07-12T19:15:21Z">
          <w:r>
            <w:rPr>
              <w:rStyle w:val="InternetLink"/>
            </w:rPr>
            <w:delText>https://github.com/dkobak/excess-mortality</w:delText>
          </w:r>
        </w:del>
      </w:hyperlink>
      <w:del w:id="558" w:author="Julien Riou" w:date="2022-07-12T19:15:21Z">
        <w:r>
          <w:rPr/>
          <w:delText>). Karlinsky et al. report an excess mortality of 12,000 (18% of baseline annual deaths) and 90% ascertainment.</w:delText>
        </w:r>
      </w:del>
    </w:p>
    <w:p>
      <w:pPr>
        <w:pStyle w:val="Heading1"/>
        <w:rPr>
          <w:del w:id="561" w:author="Julien Riou" w:date="2022-07-12T19:15:21Z"/>
        </w:rPr>
      </w:pPr>
      <w:del w:id="560" w:author="Julien Riou" w:date="2022-07-12T19:15:21Z">
        <w:r>
          <w:rPr/>
          <w:delText>Conclusions</w:delText>
        </w:r>
      </w:del>
      <w:bookmarkStart w:id="18" w:name="conclusions1"/>
      <w:bookmarkEnd w:id="18"/>
    </w:p>
    <w:p>
      <w:pPr>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pStyle w:val="Heading1"/>
        <w:rPr>
          <w:del w:id="563" w:author="Julien Riou" w:date="2022-07-12T19:15:21Z"/>
        </w:rPr>
      </w:pPr>
      <w:del w:id="562" w:author="Julien Riou" w:date="2022-07-12T19:15:21Z">
        <w:r>
          <w:rPr/>
          <w:delText>Table and figures</w:delText>
        </w:r>
      </w:del>
    </w:p>
    <w:p>
      <w:pPr>
        <w:pStyle w:val="TextBody"/>
        <w:rPr>
          <w:del w:id="566" w:author="Julien Riou" w:date="2022-07-12T19:15:21Z"/>
        </w:rPr>
      </w:pPr>
      <w:del w:id="564" w:author="Julien Riou" w:date="2022-07-12T19:15:21Z">
        <w:r>
          <w:rPr>
            <w:b/>
            <w:bCs/>
          </w:rPr>
          <w:delText>Table 1.</w:delText>
        </w:r>
      </w:del>
      <w:del w:id="565" w:author="Julien Riou" w:date="2022-07-12T19:15:21Z">
        <w:r>
          <w:rPr/>
          <w:delText xml:space="preserve"> Number of expected and observed deaths from all causes, estimated excess mortality and laboratory confirmed COVID-19 deaths by seven epidemic phases February 2020 to April 2022.</w:delText>
        </w:r>
      </w:del>
    </w:p>
    <w:tbl>
      <w:tblPr>
        <w:tblStyle w:val="Table"/>
        <w:tblW w:w="13749" w:type="dxa"/>
        <w:jc w:val="center"/>
        <w:tblInd w:w="0" w:type="dxa"/>
        <w:tblLayout w:type="fixed"/>
        <w:tblCellMar>
          <w:top w:w="0" w:type="dxa"/>
          <w:left w:w="0" w:type="dxa"/>
          <w:bottom w:w="0" w:type="dxa"/>
          <w:right w:w="0" w:type="dxa"/>
        </w:tblCellMar>
        <w:tblLook w:val="0420" w:noHBand="0" w:noVBand="1" w:firstColumn="0" w:lastRow="0" w:lastColumn="0" w:firstRow="1"/>
      </w:tblPr>
      <w:tblGrid>
        <w:gridCol w:w="1275"/>
        <w:gridCol w:w="2126"/>
        <w:gridCol w:w="2552"/>
        <w:gridCol w:w="1702"/>
        <w:gridCol w:w="2267"/>
        <w:gridCol w:w="2269"/>
        <w:gridCol w:w="1557"/>
      </w:tblGrid>
      <w:tr>
        <w:trPr>
          <w:tblHeader w:val="true"/>
          <w:trHeight w:val="360" w:hRule="atLeast"/>
          <w:cantSplit w:val="true"/>
          <w:cnfStyle w:val="100000000000" w:firstRow="1" w:lastRow="0" w:firstColumn="0" w:lastColumn="0" w:oddVBand="0" w:evenVBand="0" w:oddHBand="0" w:evenHBand="0" w:firstRowFirstColumn="0" w:firstRowLastColumn="0" w:lastRowFirstColumn="0" w:lastRowLastColumn="0"/>
        </w:trPr>
        <w:tc>
          <w:tcPr>
            <w:tcW w:w="1275"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left"/>
              <w:rPr>
                <w:kern w:val="0"/>
                <w:lang w:val="en-US" w:eastAsia="en-US" w:bidi="ar-SA"/>
                <w:del w:id="568" w:author="Julien Riou" w:date="2022-07-12T19:15:21Z"/>
              </w:rPr>
            </w:pPr>
            <w:del w:id="567" w:author="Julien Riou" w:date="2022-07-12T19:15:21Z">
              <w:r>
                <w:rPr>
                  <w:rFonts w:eastAsia="DejaVu Sans" w:cs="DejaVu Sans" w:ascii="DejaVu Sans" w:hAnsi="DejaVu Sans"/>
                  <w:color w:val="000000"/>
                  <w:kern w:val="0"/>
                  <w:sz w:val="22"/>
                  <w:szCs w:val="22"/>
                  <w:lang w:val="en-US" w:eastAsia="en-US" w:bidi="ar-SA"/>
                </w:rPr>
                <w:delText>Epidemic phase</w:delText>
              </w:r>
            </w:del>
          </w:p>
        </w:tc>
        <w:tc>
          <w:tcPr>
            <w:tcW w:w="2126"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70" w:author="Julien Riou" w:date="2022-07-12T19:15:21Z"/>
              </w:rPr>
            </w:pPr>
            <w:del w:id="569" w:author="Julien Riou" w:date="2022-07-12T19:15:21Z">
              <w:r>
                <w:rPr>
                  <w:rFonts w:eastAsia="DejaVu Sans" w:cs="DejaVu Sans" w:ascii="DejaVu Sans" w:hAnsi="DejaVu Sans"/>
                  <w:color w:val="000000"/>
                  <w:kern w:val="0"/>
                  <w:sz w:val="22"/>
                  <w:szCs w:val="22"/>
                  <w:lang w:val="en-US" w:eastAsia="en-US" w:bidi="ar-SA"/>
                </w:rPr>
                <w:delText>Dates</w:delText>
              </w:r>
            </w:del>
          </w:p>
        </w:tc>
        <w:tc>
          <w:tcPr>
            <w:tcW w:w="2552"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72" w:author="Julien Riou" w:date="2022-07-12T19:15:21Z"/>
              </w:rPr>
            </w:pPr>
            <w:del w:id="571" w:author="Julien Riou" w:date="2022-07-12T19:15:21Z">
              <w:r>
                <w:rPr>
                  <w:rFonts w:eastAsia="DejaVu Sans" w:cs="DejaVu Sans" w:ascii="DejaVu Sans" w:hAnsi="DejaVu Sans"/>
                  <w:color w:val="000000"/>
                  <w:kern w:val="0"/>
                  <w:sz w:val="22"/>
                  <w:szCs w:val="22"/>
                  <w:lang w:val="en-US" w:eastAsia="en-US" w:bidi="ar-SA"/>
                </w:rPr>
                <w:delText xml:space="preserve">Expected </w:delText>
                <w:br/>
                <w:delText>deaths</w:delText>
              </w:r>
            </w:del>
          </w:p>
        </w:tc>
        <w:tc>
          <w:tcPr>
            <w:tcW w:w="1702"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74" w:author="Julien Riou" w:date="2022-07-12T19:15:21Z"/>
              </w:rPr>
            </w:pPr>
            <w:del w:id="573" w:author="Julien Riou" w:date="2022-07-12T19:15:21Z">
              <w:r>
                <w:rPr>
                  <w:rFonts w:eastAsia="DejaVu Sans" w:cs="DejaVu Sans" w:ascii="DejaVu Sans" w:hAnsi="DejaVu Sans"/>
                  <w:color w:val="000000"/>
                  <w:kern w:val="0"/>
                  <w:sz w:val="22"/>
                  <w:szCs w:val="22"/>
                  <w:lang w:val="en-US" w:eastAsia="en-US" w:bidi="ar-SA"/>
                </w:rPr>
                <w:delText>Observed deaths</w:delText>
              </w:r>
            </w:del>
          </w:p>
        </w:tc>
        <w:tc>
          <w:tcPr>
            <w:tcW w:w="2267"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76" w:author="Julien Riou" w:date="2022-07-12T19:15:21Z"/>
              </w:rPr>
            </w:pPr>
            <w:del w:id="575" w:author="Julien Riou" w:date="2022-07-12T19:15:21Z">
              <w:r>
                <w:rPr>
                  <w:rFonts w:eastAsia="DejaVu Sans" w:cs="DejaVu Sans" w:ascii="DejaVu Sans" w:hAnsi="DejaVu Sans"/>
                  <w:color w:val="000000"/>
                  <w:kern w:val="0"/>
                  <w:sz w:val="22"/>
                  <w:szCs w:val="22"/>
                  <w:lang w:val="en-US" w:eastAsia="en-US" w:bidi="ar-SA"/>
                </w:rPr>
                <w:delText xml:space="preserve">Excess </w:delText>
                <w:br/>
                <w:delText>deaths</w:delText>
              </w:r>
            </w:del>
          </w:p>
        </w:tc>
        <w:tc>
          <w:tcPr>
            <w:tcW w:w="2269"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rFonts w:ascii="DejaVu Sans" w:hAnsi="DejaVu Sans" w:eastAsia="DejaVu Sans" w:cs="DejaVu Sans"/>
                <w:color w:val="000000"/>
                <w:sz w:val="22"/>
                <w:szCs w:val="22"/>
                <w:del w:id="580" w:author="Julien Riou" w:date="2022-07-12T19:15:21Z"/>
              </w:rPr>
            </w:pPr>
            <w:del w:id="577" w:author="Julien Riou" w:date="2022-07-12T19:15:21Z">
              <w:r>
                <w:rPr>
                  <w:rFonts w:eastAsia="DejaVu Sans" w:cs="DejaVu Sans" w:ascii="DejaVu Sans" w:hAnsi="DejaVu Sans"/>
                  <w:color w:val="000000"/>
                  <w:kern w:val="0"/>
                  <w:sz w:val="22"/>
                  <w:szCs w:val="22"/>
                  <w:lang w:val="en-US" w:eastAsia="en-US" w:bidi="ar-SA"/>
                </w:rPr>
                <w:delText>Relative excess</w:delText>
                <w:br/>
                <w:delText xml:space="preserve">mortality </w:delText>
                <w:br/>
              </w:r>
            </w:del>
            <w:del w:id="578" w:author="Julien Riou" w:date="2022-07-12T19:15:21Z">
              <w:commentRangeStart w:id="30"/>
              <w:r>
                <w:rPr>
                  <w:rFonts w:eastAsia="DejaVu Sans" w:cs="DejaVu Sans" w:ascii="DejaVu Sans" w:hAnsi="DejaVu Sans"/>
                  <w:color w:val="000000"/>
                  <w:kern w:val="0"/>
                  <w:sz w:val="22"/>
                  <w:szCs w:val="22"/>
                  <w:lang w:val="en-US" w:eastAsia="en-US" w:bidi="ar-SA"/>
                </w:rPr>
                <w:delText>(95% CrI)</w:delText>
              </w:r>
            </w:del>
            <w:del w:id="579" w:author="Julien Riou" w:date="2022-07-12T19:15:21Z">
              <w:commentRangeEnd w:id="30"/>
              <w:r>
                <w:commentReference w:id="30"/>
              </w:r>
              <w:r>
                <w:rPr>
                  <w:rFonts w:eastAsia="DejaVu Sans" w:cs="DejaVu Sans" w:ascii="DejaVu Sans" w:hAnsi="DejaVu Sans"/>
                  <w:color w:val="000000"/>
                  <w:kern w:val="0"/>
                  <w:sz w:val="22"/>
                  <w:szCs w:val="22"/>
                  <w:lang w:val="en-US" w:eastAsia="en-US" w:bidi="ar-SA"/>
                </w:rPr>
              </w:r>
            </w:del>
          </w:p>
        </w:tc>
        <w:tc>
          <w:tcPr>
            <w:tcW w:w="1557"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82" w:author="Julien Riou" w:date="2022-07-12T19:15:21Z"/>
              </w:rPr>
            </w:pPr>
            <w:del w:id="581" w:author="Julien Riou" w:date="2022-07-12T19:15:21Z">
              <w:r>
                <w:rPr>
                  <w:rFonts w:eastAsia="DejaVu Sans" w:cs="DejaVu Sans" w:ascii="DejaVu Sans" w:hAnsi="DejaVu Sans"/>
                  <w:color w:val="000000"/>
                  <w:kern w:val="0"/>
                  <w:sz w:val="22"/>
                  <w:szCs w:val="22"/>
                  <w:lang w:val="en-US" w:eastAsia="en-US" w:bidi="ar-SA"/>
                </w:rPr>
                <w:delText>Laboratory-confirmed COVID-19 deaths</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84" w:author="Julien Riou" w:date="2022-07-12T19:15:21Z"/>
              </w:rPr>
            </w:pPr>
            <w:del w:id="583" w:author="Julien Riou" w:date="2022-07-12T19:15:21Z">
              <w:r>
                <w:rPr>
                  <w:rFonts w:eastAsia="DejaVu Sans" w:cs="DejaVu Sans" w:ascii="DejaVu Sans" w:hAnsi="DejaVu Sans"/>
                  <w:color w:val="000000"/>
                  <w:kern w:val="0"/>
                  <w:sz w:val="22"/>
                  <w:szCs w:val="22"/>
                  <w:lang w:val="en-US" w:eastAsia="en-US" w:bidi="ar-SA"/>
                </w:rPr>
                <w:delText>1</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86" w:author="Julien Riou" w:date="2022-07-12T19:15:21Z"/>
              </w:rPr>
            </w:pPr>
            <w:del w:id="585" w:author="Julien Riou" w:date="2022-07-12T19:15:21Z">
              <w:r>
                <w:rPr>
                  <w:rFonts w:eastAsia="DejaVu Sans" w:cs="DejaVu Sans" w:ascii="DejaVu Sans" w:hAnsi="DejaVu Sans"/>
                  <w:color w:val="000000"/>
                  <w:kern w:val="0"/>
                  <w:sz w:val="22"/>
                  <w:szCs w:val="22"/>
                  <w:lang w:val="en-US" w:eastAsia="en-US" w:bidi="ar-SA"/>
                </w:rPr>
                <w:delText xml:space="preserve">24 Feb 2020 - </w:delText>
                <w:br/>
                <w:delText>June 07 2020</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88" w:author="Julien Riou" w:date="2022-07-12T19:15:21Z"/>
              </w:rPr>
            </w:pPr>
            <w:del w:id="587" w:author="Julien Riou" w:date="2022-07-12T19:15:21Z">
              <w:r>
                <w:rPr>
                  <w:rFonts w:eastAsia="DejaVu Sans" w:cs="DejaVu Sans" w:ascii="DejaVu Sans" w:hAnsi="DejaVu Sans"/>
                  <w:color w:val="000000"/>
                  <w:kern w:val="0"/>
                  <w:sz w:val="22"/>
                  <w:szCs w:val="22"/>
                  <w:lang w:val="en-US" w:eastAsia="en-US" w:bidi="ar-SA"/>
                </w:rPr>
                <w:delText xml:space="preserve">19,376 </w:delText>
                <w:br/>
                <w:delText>(18,767 to 20,033)</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0" w:author="Julien Riou" w:date="2022-07-12T19:15:21Z"/>
              </w:rPr>
            </w:pPr>
            <w:del w:id="589" w:author="Julien Riou" w:date="2022-07-12T19:15:21Z">
              <w:r>
                <w:rPr>
                  <w:rFonts w:eastAsia="DejaVu Sans" w:cs="DejaVu Sans" w:ascii="DejaVu Sans" w:hAnsi="DejaVu Sans"/>
                  <w:color w:val="000000"/>
                  <w:kern w:val="0"/>
                  <w:sz w:val="22"/>
                  <w:szCs w:val="22"/>
                  <w:lang w:val="en-US" w:eastAsia="en-US" w:bidi="ar-SA"/>
                </w:rPr>
                <w:delText>20,791</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2" w:author="Julien Riou" w:date="2022-07-12T19:15:21Z"/>
              </w:rPr>
            </w:pPr>
            <w:del w:id="591" w:author="Julien Riou" w:date="2022-07-12T19:15:21Z">
              <w:r>
                <w:rPr>
                  <w:rFonts w:eastAsia="DejaVu Sans" w:cs="DejaVu Sans" w:ascii="DejaVu Sans" w:hAnsi="DejaVu Sans"/>
                  <w:color w:val="000000"/>
                  <w:kern w:val="0"/>
                  <w:sz w:val="22"/>
                  <w:szCs w:val="22"/>
                  <w:lang w:val="en-US" w:eastAsia="en-US" w:bidi="ar-SA"/>
                </w:rPr>
                <w:delText xml:space="preserve">1,415 </w:delText>
                <w:br/>
                <w:delText>(758 to 2,024)</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4" w:author="Julien Riou" w:date="2022-07-12T19:15:21Z"/>
              </w:rPr>
            </w:pPr>
            <w:del w:id="593" w:author="Julien Riou" w:date="2022-07-12T19:15:21Z">
              <w:r>
                <w:rPr>
                  <w:rFonts w:eastAsia="DejaVu Sans" w:cs="DejaVu Sans" w:ascii="DejaVu Sans" w:hAnsi="DejaVu Sans"/>
                  <w:color w:val="000000"/>
                  <w:kern w:val="0"/>
                  <w:sz w:val="22"/>
                  <w:szCs w:val="22"/>
                  <w:lang w:val="en-US" w:eastAsia="en-US" w:bidi="ar-SA"/>
                </w:rPr>
                <w:delText xml:space="preserve">7.3% </w:delText>
                <w:br/>
                <w:delText>(3.8 to 10.8)</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6" w:author="Julien Riou" w:date="2022-07-12T19:15:21Z"/>
              </w:rPr>
            </w:pPr>
            <w:del w:id="595" w:author="Julien Riou" w:date="2022-07-12T19:15:21Z">
              <w:r>
                <w:rPr>
                  <w:rFonts w:eastAsia="DejaVu Sans" w:cs="DejaVu Sans" w:ascii="DejaVu Sans" w:hAnsi="DejaVu Sans"/>
                  <w:color w:val="000000"/>
                  <w:kern w:val="0"/>
                  <w:sz w:val="22"/>
                  <w:szCs w:val="22"/>
                  <w:lang w:val="en-US" w:eastAsia="en-US" w:bidi="ar-SA"/>
                </w:rPr>
                <w:delText>1,725</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98" w:author="Julien Riou" w:date="2022-07-12T19:15:21Z"/>
              </w:rPr>
            </w:pPr>
            <w:del w:id="597" w:author="Julien Riou" w:date="2022-07-12T19:15:21Z">
              <w:r>
                <w:rPr>
                  <w:rFonts w:eastAsia="DejaVu Sans" w:cs="DejaVu Sans" w:ascii="DejaVu Sans" w:hAnsi="DejaVu Sans"/>
                  <w:color w:val="000000"/>
                  <w:kern w:val="0"/>
                  <w:sz w:val="22"/>
                  <w:szCs w:val="22"/>
                  <w:lang w:val="en-US" w:eastAsia="en-US" w:bidi="ar-SA"/>
                </w:rPr>
                <w:delText>2</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00" w:author="Julien Riou" w:date="2022-07-12T19:15:21Z"/>
              </w:rPr>
            </w:pPr>
            <w:del w:id="599" w:author="Julien Riou" w:date="2022-07-12T19:15:21Z">
              <w:r>
                <w:rPr>
                  <w:rFonts w:eastAsia="DejaVu Sans" w:cs="DejaVu Sans" w:ascii="DejaVu Sans" w:hAnsi="DejaVu Sans"/>
                  <w:color w:val="000000"/>
                  <w:kern w:val="0"/>
                  <w:sz w:val="22"/>
                  <w:szCs w:val="22"/>
                  <w:lang w:val="en-US" w:eastAsia="en-US" w:bidi="ar-SA"/>
                </w:rPr>
                <w:delText xml:space="preserve">08 Jun 2022 - </w:delText>
                <w:br/>
                <w:delText>27 Sep 2020</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02" w:author="Julien Riou" w:date="2022-07-12T19:15:21Z"/>
              </w:rPr>
            </w:pPr>
            <w:del w:id="601" w:author="Julien Riou" w:date="2022-07-12T19:15:21Z">
              <w:r>
                <w:rPr>
                  <w:rFonts w:eastAsia="DejaVu Sans" w:cs="DejaVu Sans" w:ascii="DejaVu Sans" w:hAnsi="DejaVu Sans"/>
                  <w:color w:val="000000"/>
                  <w:kern w:val="0"/>
                  <w:sz w:val="22"/>
                  <w:szCs w:val="22"/>
                  <w:lang w:val="en-US" w:eastAsia="en-US" w:bidi="ar-SA"/>
                </w:rPr>
                <w:delText xml:space="preserve">19,180 </w:delText>
                <w:br/>
                <w:delText>(18,440 to 20,042)</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04" w:author="Julien Riou" w:date="2022-07-12T19:15:21Z"/>
              </w:rPr>
            </w:pPr>
            <w:del w:id="603" w:author="Julien Riou" w:date="2022-07-12T19:15:21Z">
              <w:r>
                <w:rPr>
                  <w:rFonts w:eastAsia="DejaVu Sans" w:cs="DejaVu Sans" w:ascii="DejaVu Sans" w:hAnsi="DejaVu Sans"/>
                  <w:color w:val="000000"/>
                  <w:kern w:val="0"/>
                  <w:sz w:val="22"/>
                  <w:szCs w:val="22"/>
                  <w:lang w:val="en-US" w:eastAsia="en-US" w:bidi="ar-SA"/>
                </w:rPr>
                <w:delText>19,103</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06" w:author="Julien Riou" w:date="2022-07-12T19:15:21Z"/>
              </w:rPr>
            </w:pPr>
            <w:del w:id="605" w:author="Julien Riou" w:date="2022-07-12T19:15:21Z">
              <w:r>
                <w:rPr>
                  <w:rFonts w:eastAsia="DejaVu Sans" w:cs="DejaVu Sans" w:ascii="DejaVu Sans" w:hAnsi="DejaVu Sans"/>
                  <w:color w:val="000000"/>
                  <w:kern w:val="0"/>
                  <w:sz w:val="22"/>
                  <w:szCs w:val="22"/>
                  <w:lang w:val="en-US" w:eastAsia="en-US" w:bidi="ar-SA"/>
                </w:rPr>
                <w:delText xml:space="preserve">-76 </w:delText>
                <w:br/>
                <w:delText>(-939 to 663)</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08" w:author="Julien Riou" w:date="2022-07-12T19:15:21Z"/>
              </w:rPr>
            </w:pPr>
            <w:del w:id="607" w:author="Julien Riou" w:date="2022-07-12T19:15:21Z">
              <w:r>
                <w:rPr>
                  <w:rFonts w:eastAsia="DejaVu Sans" w:cs="DejaVu Sans" w:ascii="DejaVu Sans" w:hAnsi="DejaVu Sans"/>
                  <w:color w:val="000000"/>
                  <w:kern w:val="0"/>
                  <w:sz w:val="22"/>
                  <w:szCs w:val="22"/>
                  <w:lang w:val="en-US" w:eastAsia="en-US" w:bidi="ar-SA"/>
                </w:rPr>
                <w:delText xml:space="preserve">-0.4% </w:delText>
                <w:br/>
                <w:delText>(-4.7 to 3.6)</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10" w:author="Julien Riou" w:date="2022-07-12T19:15:21Z"/>
              </w:rPr>
            </w:pPr>
            <w:del w:id="609" w:author="Julien Riou" w:date="2022-07-12T19:15:21Z">
              <w:r>
                <w:rPr>
                  <w:rFonts w:eastAsia="DejaVu Sans" w:cs="DejaVu Sans" w:ascii="DejaVu Sans" w:hAnsi="DejaVu Sans"/>
                  <w:color w:val="000000"/>
                  <w:kern w:val="0"/>
                  <w:sz w:val="22"/>
                  <w:szCs w:val="22"/>
                  <w:lang w:val="en-US" w:eastAsia="en-US" w:bidi="ar-SA"/>
                </w:rPr>
                <w:delText>104</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12" w:author="Julien Riou" w:date="2022-07-12T19:15:21Z"/>
              </w:rPr>
            </w:pPr>
            <w:del w:id="611" w:author="Julien Riou" w:date="2022-07-12T19:15:21Z">
              <w:r>
                <w:rPr>
                  <w:rFonts w:eastAsia="DejaVu Sans" w:cs="DejaVu Sans" w:ascii="DejaVu Sans" w:hAnsi="DejaVu Sans"/>
                  <w:color w:val="000000"/>
                  <w:kern w:val="0"/>
                  <w:sz w:val="22"/>
                  <w:szCs w:val="22"/>
                  <w:lang w:val="en-US" w:eastAsia="en-US" w:bidi="ar-SA"/>
                </w:rPr>
                <w:delText>3</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14" w:author="Julien Riou" w:date="2022-07-12T19:15:21Z"/>
              </w:rPr>
            </w:pPr>
            <w:del w:id="613" w:author="Julien Riou" w:date="2022-07-12T19:15:21Z">
              <w:r>
                <w:rPr>
                  <w:rFonts w:eastAsia="DejaVu Sans" w:cs="DejaVu Sans" w:ascii="DejaVu Sans" w:hAnsi="DejaVu Sans"/>
                  <w:color w:val="000000"/>
                  <w:kern w:val="0"/>
                  <w:sz w:val="22"/>
                  <w:szCs w:val="22"/>
                  <w:lang w:val="en-US" w:eastAsia="en-US" w:bidi="ar-SA"/>
                </w:rPr>
                <w:delText>28 Sep 2020 - 14 Feb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16" w:author="Julien Riou" w:date="2022-07-12T19:15:21Z"/>
              </w:rPr>
            </w:pPr>
            <w:del w:id="615" w:author="Julien Riou" w:date="2022-07-12T19:15:21Z">
              <w:r>
                <w:rPr>
                  <w:rFonts w:eastAsia="DejaVu Sans" w:cs="DejaVu Sans" w:ascii="DejaVu Sans" w:hAnsi="DejaVu Sans"/>
                  <w:color w:val="000000"/>
                  <w:kern w:val="0"/>
                  <w:sz w:val="22"/>
                  <w:szCs w:val="22"/>
                  <w:lang w:val="en-US" w:eastAsia="en-US" w:bidi="ar-SA"/>
                </w:rPr>
                <w:delText xml:space="preserve">27,004 </w:delText>
                <w:br/>
                <w:delText>(25,569 to 28,604)</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18" w:author="Julien Riou" w:date="2022-07-12T19:15:21Z"/>
              </w:rPr>
            </w:pPr>
            <w:del w:id="617" w:author="Julien Riou" w:date="2022-07-12T19:15:21Z">
              <w:r>
                <w:rPr>
                  <w:rFonts w:eastAsia="DejaVu Sans" w:cs="DejaVu Sans" w:ascii="DejaVu Sans" w:hAnsi="DejaVu Sans"/>
                  <w:color w:val="000000"/>
                  <w:kern w:val="0"/>
                  <w:sz w:val="22"/>
                  <w:szCs w:val="22"/>
                  <w:lang w:val="en-US" w:eastAsia="en-US" w:bidi="ar-SA"/>
                </w:rPr>
                <w:delText>36,157</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0" w:author="Julien Riou" w:date="2022-07-12T19:15:21Z"/>
              </w:rPr>
            </w:pPr>
            <w:del w:id="619" w:author="Julien Riou" w:date="2022-07-12T19:15:21Z">
              <w:r>
                <w:rPr>
                  <w:rFonts w:eastAsia="DejaVu Sans" w:cs="DejaVu Sans" w:ascii="DejaVu Sans" w:hAnsi="DejaVu Sans"/>
                  <w:color w:val="000000"/>
                  <w:kern w:val="0"/>
                  <w:sz w:val="22"/>
                  <w:szCs w:val="22"/>
                  <w:lang w:val="en-US" w:eastAsia="en-US" w:bidi="ar-SA"/>
                </w:rPr>
                <w:delText xml:space="preserve">9,154 </w:delText>
                <w:br/>
                <w:delText>(7,553 to 10,588)</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2" w:author="Julien Riou" w:date="2022-07-12T19:15:21Z"/>
              </w:rPr>
            </w:pPr>
            <w:del w:id="621" w:author="Julien Riou" w:date="2022-07-12T19:15:21Z">
              <w:r>
                <w:rPr>
                  <w:rFonts w:eastAsia="DejaVu Sans" w:cs="DejaVu Sans" w:ascii="DejaVu Sans" w:hAnsi="DejaVu Sans"/>
                  <w:color w:val="000000"/>
                  <w:kern w:val="0"/>
                  <w:sz w:val="22"/>
                  <w:szCs w:val="22"/>
                  <w:lang w:val="en-US" w:eastAsia="en-US" w:bidi="ar-SA"/>
                </w:rPr>
                <w:delText xml:space="preserve">33.9% </w:delText>
                <w:br/>
                <w:delText>(26.4 to 41.4)</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4" w:author="Julien Riou" w:date="2022-07-12T19:15:21Z"/>
              </w:rPr>
            </w:pPr>
            <w:del w:id="623" w:author="Julien Riou" w:date="2022-07-12T19:15:21Z">
              <w:r>
                <w:rPr>
                  <w:rFonts w:eastAsia="DejaVu Sans" w:cs="DejaVu Sans" w:ascii="DejaVu Sans" w:hAnsi="DejaVu Sans"/>
                  <w:color w:val="000000"/>
                  <w:kern w:val="0"/>
                  <w:sz w:val="22"/>
                  <w:szCs w:val="22"/>
                  <w:lang w:val="en-US" w:eastAsia="en-US" w:bidi="ar-SA"/>
                </w:rPr>
                <w:delText>7,652</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26" w:author="Julien Riou" w:date="2022-07-12T19:15:21Z"/>
              </w:rPr>
            </w:pPr>
            <w:del w:id="625" w:author="Julien Riou" w:date="2022-07-12T19:15:21Z">
              <w:r>
                <w:rPr>
                  <w:rFonts w:eastAsia="DejaVu Sans" w:cs="DejaVu Sans" w:ascii="DejaVu Sans" w:hAnsi="DejaVu Sans"/>
                  <w:color w:val="000000"/>
                  <w:kern w:val="0"/>
                  <w:sz w:val="22"/>
                  <w:szCs w:val="22"/>
                  <w:lang w:val="en-US" w:eastAsia="en-US" w:bidi="ar-SA"/>
                </w:rPr>
                <w:delText>4</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28" w:author="Julien Riou" w:date="2022-07-12T19:15:21Z"/>
              </w:rPr>
            </w:pPr>
            <w:del w:id="627" w:author="Julien Riou" w:date="2022-07-12T19:15:21Z">
              <w:r>
                <w:rPr>
                  <w:rFonts w:eastAsia="DejaVu Sans" w:cs="DejaVu Sans" w:ascii="DejaVu Sans" w:hAnsi="DejaVu Sans"/>
                  <w:color w:val="000000"/>
                  <w:kern w:val="0"/>
                  <w:sz w:val="22"/>
                  <w:szCs w:val="22"/>
                  <w:lang w:val="en-US" w:eastAsia="en-US" w:bidi="ar-SA"/>
                </w:rPr>
                <w:delText xml:space="preserve">15 Feb 2020 - </w:delText>
                <w:br/>
                <w:delText>June 20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0" w:author="Julien Riou" w:date="2022-07-12T19:15:21Z"/>
              </w:rPr>
            </w:pPr>
            <w:del w:id="629" w:author="Julien Riou" w:date="2022-07-12T19:15:21Z">
              <w:r>
                <w:rPr>
                  <w:rFonts w:eastAsia="DejaVu Sans" w:cs="DejaVu Sans" w:ascii="DejaVu Sans" w:hAnsi="DejaVu Sans"/>
                  <w:color w:val="000000"/>
                  <w:kern w:val="0"/>
                  <w:sz w:val="22"/>
                  <w:szCs w:val="22"/>
                  <w:lang w:val="en-US" w:eastAsia="en-US" w:bidi="ar-SA"/>
                </w:rPr>
                <w:delText xml:space="preserve">23,386 </w:delText>
                <w:br/>
                <w:delText>(22,320 to 24,834)</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2" w:author="Julien Riou" w:date="2022-07-12T19:15:21Z"/>
              </w:rPr>
            </w:pPr>
            <w:del w:id="631" w:author="Julien Riou" w:date="2022-07-12T19:15:21Z">
              <w:r>
                <w:rPr>
                  <w:rFonts w:eastAsia="DejaVu Sans" w:cs="DejaVu Sans" w:ascii="DejaVu Sans" w:hAnsi="DejaVu Sans"/>
                  <w:color w:val="000000"/>
                  <w:kern w:val="0"/>
                  <w:sz w:val="22"/>
                  <w:szCs w:val="22"/>
                  <w:lang w:val="en-US" w:eastAsia="en-US" w:bidi="ar-SA"/>
                </w:rPr>
                <w:delText>22,369</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4" w:author="Julien Riou" w:date="2022-07-12T19:15:21Z"/>
              </w:rPr>
            </w:pPr>
            <w:del w:id="633" w:author="Julien Riou" w:date="2022-07-12T19:15:21Z">
              <w:r>
                <w:rPr>
                  <w:rFonts w:eastAsia="DejaVu Sans" w:cs="DejaVu Sans" w:ascii="DejaVu Sans" w:hAnsi="DejaVu Sans"/>
                  <w:color w:val="000000"/>
                  <w:kern w:val="0"/>
                  <w:sz w:val="22"/>
                  <w:szCs w:val="22"/>
                  <w:lang w:val="en-US" w:eastAsia="en-US" w:bidi="ar-SA"/>
                </w:rPr>
                <w:delText xml:space="preserve">-1,017 </w:delText>
                <w:br/>
                <w:delText>(-2,465 to 49)</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6" w:author="Julien Riou" w:date="2022-07-12T19:15:21Z"/>
              </w:rPr>
            </w:pPr>
            <w:del w:id="635" w:author="Julien Riou" w:date="2022-07-12T19:15:21Z">
              <w:r>
                <w:rPr>
                  <w:rFonts w:eastAsia="DejaVu Sans" w:cs="DejaVu Sans" w:ascii="DejaVu Sans" w:hAnsi="DejaVu Sans"/>
                  <w:color w:val="000000"/>
                  <w:kern w:val="0"/>
                  <w:sz w:val="22"/>
                  <w:szCs w:val="22"/>
                  <w:lang w:val="en-US" w:eastAsia="en-US" w:bidi="ar-SA"/>
                </w:rPr>
                <w:delText xml:space="preserve">-4.3% </w:delText>
                <w:br/>
                <w:delText>(-9.9 to 0.2)</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8" w:author="Julien Riou" w:date="2022-07-12T19:15:21Z"/>
              </w:rPr>
            </w:pPr>
            <w:del w:id="637" w:author="Julien Riou" w:date="2022-07-12T19:15:21Z">
              <w:r>
                <w:rPr>
                  <w:rFonts w:eastAsia="DejaVu Sans" w:cs="DejaVu Sans" w:ascii="DejaVu Sans" w:hAnsi="DejaVu Sans"/>
                  <w:color w:val="000000"/>
                  <w:kern w:val="0"/>
                  <w:sz w:val="22"/>
                  <w:szCs w:val="22"/>
                  <w:lang w:val="en-US" w:eastAsia="en-US" w:bidi="ar-SA"/>
                </w:rPr>
                <w:delText>895</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40" w:author="Julien Riou" w:date="2022-07-12T19:15:21Z"/>
              </w:rPr>
            </w:pPr>
            <w:del w:id="639" w:author="Julien Riou" w:date="2022-07-12T19:15:21Z">
              <w:r>
                <w:rPr>
                  <w:rFonts w:eastAsia="DejaVu Sans" w:cs="DejaVu Sans" w:ascii="DejaVu Sans" w:hAnsi="DejaVu Sans"/>
                  <w:color w:val="000000"/>
                  <w:kern w:val="0"/>
                  <w:sz w:val="22"/>
                  <w:szCs w:val="22"/>
                  <w:lang w:val="en-US" w:eastAsia="en-US" w:bidi="ar-SA"/>
                </w:rPr>
                <w:delText>5</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42" w:author="Julien Riou" w:date="2022-07-12T19:15:21Z"/>
              </w:rPr>
            </w:pPr>
            <w:del w:id="641" w:author="Julien Riou" w:date="2022-07-12T19:15:21Z">
              <w:r>
                <w:rPr>
                  <w:rFonts w:eastAsia="DejaVu Sans" w:cs="DejaVu Sans" w:ascii="DejaVu Sans" w:hAnsi="DejaVu Sans"/>
                  <w:color w:val="000000"/>
                  <w:kern w:val="0"/>
                  <w:sz w:val="22"/>
                  <w:szCs w:val="22"/>
                  <w:lang w:val="en-US" w:eastAsia="en-US" w:bidi="ar-SA"/>
                </w:rPr>
                <w:delText xml:space="preserve">21 Jun 2021 - </w:delText>
                <w:br/>
                <w:delText>10 Oct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44" w:author="Julien Riou" w:date="2022-07-12T19:15:21Z"/>
              </w:rPr>
            </w:pPr>
            <w:del w:id="643" w:author="Julien Riou" w:date="2022-07-12T19:15:21Z">
              <w:r>
                <w:rPr>
                  <w:rFonts w:eastAsia="DejaVu Sans" w:cs="DejaVu Sans" w:ascii="DejaVu Sans" w:hAnsi="DejaVu Sans"/>
                  <w:color w:val="000000"/>
                  <w:kern w:val="0"/>
                  <w:sz w:val="22"/>
                  <w:szCs w:val="22"/>
                  <w:lang w:val="en-US" w:eastAsia="en-US" w:bidi="ar-SA"/>
                </w:rPr>
                <w:delText xml:space="preserve">19,174 </w:delText>
                <w:br/>
                <w:delText>(18,284 to 20,223)</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46" w:author="Julien Riou" w:date="2022-07-12T19:15:21Z"/>
              </w:rPr>
            </w:pPr>
            <w:del w:id="645" w:author="Julien Riou" w:date="2022-07-12T19:15:21Z">
              <w:r>
                <w:rPr>
                  <w:rFonts w:eastAsia="DejaVu Sans" w:cs="DejaVu Sans" w:ascii="DejaVu Sans" w:hAnsi="DejaVu Sans"/>
                  <w:color w:val="000000"/>
                  <w:kern w:val="0"/>
                  <w:sz w:val="22"/>
                  <w:szCs w:val="22"/>
                  <w:lang w:val="en-US" w:eastAsia="en-US" w:bidi="ar-SA"/>
                </w:rPr>
                <w:delText>20,007</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48" w:author="Julien Riou" w:date="2022-07-12T19:15:21Z"/>
              </w:rPr>
            </w:pPr>
            <w:del w:id="647" w:author="Julien Riou" w:date="2022-07-12T19:15:21Z">
              <w:r>
                <w:rPr>
                  <w:rFonts w:eastAsia="DejaVu Sans" w:cs="DejaVu Sans" w:ascii="DejaVu Sans" w:hAnsi="DejaVu Sans"/>
                  <w:color w:val="000000"/>
                  <w:kern w:val="0"/>
                  <w:sz w:val="22"/>
                  <w:szCs w:val="22"/>
                  <w:lang w:val="en-US" w:eastAsia="en-US" w:bidi="ar-SA"/>
                </w:rPr>
                <w:delText xml:space="preserve">832 </w:delText>
                <w:br/>
                <w:delText>(-216 to 1,723)</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50" w:author="Julien Riou" w:date="2022-07-12T19:15:21Z"/>
              </w:rPr>
            </w:pPr>
            <w:del w:id="649" w:author="Julien Riou" w:date="2022-07-12T19:15:21Z">
              <w:r>
                <w:rPr>
                  <w:rFonts w:eastAsia="DejaVu Sans" w:cs="DejaVu Sans" w:ascii="DejaVu Sans" w:hAnsi="DejaVu Sans"/>
                  <w:color w:val="000000"/>
                  <w:kern w:val="0"/>
                  <w:sz w:val="22"/>
                  <w:szCs w:val="22"/>
                  <w:lang w:val="en-US" w:eastAsia="en-US" w:bidi="ar-SA"/>
                </w:rPr>
                <w:delText xml:space="preserve">4.3% </w:delText>
                <w:br/>
                <w:delText>(-1.1 to 9.4)</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52" w:author="Julien Riou" w:date="2022-07-12T19:15:21Z"/>
              </w:rPr>
            </w:pPr>
            <w:del w:id="651" w:author="Julien Riou" w:date="2022-07-12T19:15:21Z">
              <w:r>
                <w:rPr>
                  <w:rFonts w:eastAsia="DejaVu Sans" w:cs="DejaVu Sans" w:ascii="DejaVu Sans" w:hAnsi="DejaVu Sans"/>
                  <w:color w:val="000000"/>
                  <w:kern w:val="0"/>
                  <w:sz w:val="22"/>
                  <w:szCs w:val="22"/>
                  <w:lang w:val="en-US" w:eastAsia="en-US" w:bidi="ar-SA"/>
                </w:rPr>
                <w:delText>380</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54" w:author="Julien Riou" w:date="2022-07-12T19:15:21Z"/>
              </w:rPr>
            </w:pPr>
            <w:del w:id="653" w:author="Julien Riou" w:date="2022-07-12T19:15:21Z">
              <w:r>
                <w:rPr>
                  <w:rFonts w:eastAsia="DejaVu Sans" w:cs="DejaVu Sans" w:ascii="DejaVu Sans" w:hAnsi="DejaVu Sans"/>
                  <w:color w:val="000000"/>
                  <w:kern w:val="0"/>
                  <w:sz w:val="22"/>
                  <w:szCs w:val="22"/>
                  <w:lang w:val="en-US" w:eastAsia="en-US" w:bidi="ar-SA"/>
                </w:rPr>
                <w:delText>6</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56" w:author="Julien Riou" w:date="2022-07-12T19:15:21Z"/>
              </w:rPr>
            </w:pPr>
            <w:del w:id="655" w:author="Julien Riou" w:date="2022-07-12T19:15:21Z">
              <w:r>
                <w:rPr>
                  <w:rFonts w:eastAsia="DejaVu Sans" w:cs="DejaVu Sans" w:ascii="DejaVu Sans" w:hAnsi="DejaVu Sans"/>
                  <w:color w:val="000000"/>
                  <w:kern w:val="0"/>
                  <w:sz w:val="22"/>
                  <w:szCs w:val="22"/>
                  <w:lang w:val="en-US" w:eastAsia="en-US" w:bidi="ar-SA"/>
                </w:rPr>
                <w:delText xml:space="preserve">11 Oct 2021 - </w:delText>
                <w:br/>
                <w:delText>19 Dec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58" w:author="Julien Riou" w:date="2022-07-12T19:15:21Z"/>
              </w:rPr>
            </w:pPr>
            <w:del w:id="657" w:author="Julien Riou" w:date="2022-07-12T19:15:21Z">
              <w:r>
                <w:rPr>
                  <w:rFonts w:eastAsia="DejaVu Sans" w:cs="DejaVu Sans" w:ascii="DejaVu Sans" w:hAnsi="DejaVu Sans"/>
                  <w:color w:val="000000"/>
                  <w:kern w:val="0"/>
                  <w:sz w:val="22"/>
                  <w:szCs w:val="22"/>
                  <w:lang w:val="en-US" w:eastAsia="en-US" w:bidi="ar-SA"/>
                </w:rPr>
                <w:delText xml:space="preserve">13,036 </w:delText>
                <w:br/>
                <w:delText>(12,298 to 13,944)</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60" w:author="Julien Riou" w:date="2022-07-12T19:15:21Z"/>
              </w:rPr>
            </w:pPr>
            <w:del w:id="659" w:author="Julien Riou" w:date="2022-07-12T19:15:21Z">
              <w:r>
                <w:rPr>
                  <w:rFonts w:eastAsia="DejaVu Sans" w:cs="DejaVu Sans" w:ascii="DejaVu Sans" w:hAnsi="DejaVu Sans"/>
                  <w:color w:val="000000"/>
                  <w:kern w:val="0"/>
                  <w:sz w:val="22"/>
                  <w:szCs w:val="22"/>
                  <w:lang w:val="en-US" w:eastAsia="en-US" w:bidi="ar-SA"/>
                </w:rPr>
                <w:delText>15,105</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62" w:author="Julien Riou" w:date="2022-07-12T19:15:21Z"/>
              </w:rPr>
            </w:pPr>
            <w:del w:id="661" w:author="Julien Riou" w:date="2022-07-12T19:15:21Z">
              <w:r>
                <w:rPr>
                  <w:rFonts w:eastAsia="DejaVu Sans" w:cs="DejaVu Sans" w:ascii="DejaVu Sans" w:hAnsi="DejaVu Sans"/>
                  <w:color w:val="000000"/>
                  <w:kern w:val="0"/>
                  <w:sz w:val="22"/>
                  <w:szCs w:val="22"/>
                  <w:lang w:val="en-US" w:eastAsia="en-US" w:bidi="ar-SA"/>
                </w:rPr>
                <w:delText xml:space="preserve">2,070 </w:delText>
                <w:br/>
                <w:delText>(1,161 to 2,807)</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64" w:author="Julien Riou" w:date="2022-07-12T19:15:21Z"/>
              </w:rPr>
            </w:pPr>
            <w:del w:id="663" w:author="Julien Riou" w:date="2022-07-12T19:15:21Z">
              <w:r>
                <w:rPr>
                  <w:rFonts w:eastAsia="DejaVu Sans" w:cs="DejaVu Sans" w:ascii="DejaVu Sans" w:hAnsi="DejaVu Sans"/>
                  <w:color w:val="000000"/>
                  <w:kern w:val="0"/>
                  <w:sz w:val="22"/>
                  <w:szCs w:val="22"/>
                  <w:lang w:val="en-US" w:eastAsia="en-US" w:bidi="ar-SA"/>
                </w:rPr>
                <w:delText xml:space="preserve">15.9% </w:delText>
                <w:br/>
                <w:delText>(8.3 to 22.8)</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66" w:author="Julien Riou" w:date="2022-07-12T19:15:21Z"/>
              </w:rPr>
            </w:pPr>
            <w:del w:id="665" w:author="Julien Riou" w:date="2022-07-12T19:15:21Z">
              <w:r>
                <w:rPr>
                  <w:rFonts w:eastAsia="DejaVu Sans" w:cs="DejaVu Sans" w:ascii="DejaVu Sans" w:hAnsi="DejaVu Sans"/>
                  <w:color w:val="000000"/>
                  <w:kern w:val="0"/>
                  <w:sz w:val="22"/>
                  <w:szCs w:val="22"/>
                  <w:lang w:val="en-US" w:eastAsia="en-US" w:bidi="ar-SA"/>
                </w:rPr>
                <w:delText>956</w:delText>
              </w:r>
            </w:del>
          </w:p>
        </w:tc>
      </w:tr>
      <w:tr>
        <w:trPr>
          <w:trHeight w:val="360" w:hRule="atLeast"/>
          <w:cantSplit w:val="true"/>
        </w:trPr>
        <w:tc>
          <w:tcPr>
            <w:tcW w:w="1275"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68" w:author="Julien Riou" w:date="2022-07-12T19:15:21Z"/>
              </w:rPr>
            </w:pPr>
            <w:del w:id="667" w:author="Julien Riou" w:date="2022-07-12T19:15:21Z">
              <w:r>
                <w:rPr>
                  <w:rFonts w:eastAsia="DejaVu Sans" w:cs="DejaVu Sans" w:ascii="DejaVu Sans" w:hAnsi="DejaVu Sans"/>
                  <w:color w:val="000000"/>
                  <w:kern w:val="0"/>
                  <w:sz w:val="22"/>
                  <w:szCs w:val="22"/>
                  <w:lang w:val="en-US" w:eastAsia="en-US" w:bidi="ar-SA"/>
                </w:rPr>
                <w:delText>7</w:delText>
              </w:r>
            </w:del>
          </w:p>
        </w:tc>
        <w:tc>
          <w:tcPr>
            <w:tcW w:w="2126"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70" w:author="Julien Riou" w:date="2022-07-12T19:15:21Z"/>
              </w:rPr>
            </w:pPr>
            <w:del w:id="669" w:author="Julien Riou" w:date="2022-07-12T19:15:21Z">
              <w:r>
                <w:rPr>
                  <w:rFonts w:eastAsia="DejaVu Sans" w:cs="DejaVu Sans" w:ascii="DejaVu Sans" w:hAnsi="DejaVu Sans"/>
                  <w:color w:val="000000"/>
                  <w:kern w:val="0"/>
                  <w:sz w:val="22"/>
                  <w:szCs w:val="22"/>
                  <w:lang w:val="en-US" w:eastAsia="en-US" w:bidi="ar-SA"/>
                </w:rPr>
                <w:delText>20 Dec 2021 - 03 Apr 2022</w:delText>
              </w:r>
            </w:del>
          </w:p>
        </w:tc>
        <w:tc>
          <w:tcPr>
            <w:tcW w:w="2552"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72" w:author="Julien Riou" w:date="2022-07-12T19:15:21Z"/>
              </w:rPr>
            </w:pPr>
            <w:del w:id="671" w:author="Julien Riou" w:date="2022-07-12T19:15:21Z">
              <w:r>
                <w:rPr>
                  <w:rFonts w:eastAsia="DejaVu Sans" w:cs="DejaVu Sans" w:ascii="DejaVu Sans" w:hAnsi="DejaVu Sans"/>
                  <w:color w:val="000000"/>
                  <w:kern w:val="0"/>
                  <w:sz w:val="22"/>
                  <w:szCs w:val="22"/>
                  <w:lang w:val="en-US" w:eastAsia="en-US" w:bidi="ar-SA"/>
                </w:rPr>
                <w:delText xml:space="preserve">21,370 </w:delText>
                <w:br/>
                <w:delText>(20,067 to 22,894)</w:delText>
              </w:r>
            </w:del>
          </w:p>
        </w:tc>
        <w:tc>
          <w:tcPr>
            <w:tcW w:w="1702"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74" w:author="Julien Riou" w:date="2022-07-12T19:15:21Z"/>
              </w:rPr>
            </w:pPr>
            <w:del w:id="673" w:author="Julien Riou" w:date="2022-07-12T19:15:21Z">
              <w:r>
                <w:rPr>
                  <w:rFonts w:eastAsia="DejaVu Sans" w:cs="DejaVu Sans" w:ascii="DejaVu Sans" w:hAnsi="DejaVu Sans"/>
                  <w:color w:val="000000"/>
                  <w:kern w:val="0"/>
                  <w:sz w:val="22"/>
                  <w:szCs w:val="22"/>
                  <w:lang w:val="en-US" w:eastAsia="en-US" w:bidi="ar-SA"/>
                </w:rPr>
                <w:delText>22,661</w:delText>
              </w:r>
            </w:del>
          </w:p>
        </w:tc>
        <w:tc>
          <w:tcPr>
            <w:tcW w:w="2267"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76" w:author="Julien Riou" w:date="2022-07-12T19:15:21Z"/>
              </w:rPr>
            </w:pPr>
            <w:del w:id="675" w:author="Julien Riou" w:date="2022-07-12T19:15:21Z">
              <w:r>
                <w:rPr>
                  <w:rFonts w:eastAsia="DejaVu Sans" w:cs="DejaVu Sans" w:ascii="DejaVu Sans" w:hAnsi="DejaVu Sans"/>
                  <w:color w:val="000000"/>
                  <w:kern w:val="0"/>
                  <w:sz w:val="22"/>
                  <w:szCs w:val="22"/>
                  <w:lang w:val="en-US" w:eastAsia="en-US" w:bidi="ar-SA"/>
                </w:rPr>
                <w:delText xml:space="preserve">1,291 </w:delText>
                <w:br/>
                <w:delText>(-233 to 2,594)</w:delText>
              </w:r>
            </w:del>
          </w:p>
        </w:tc>
        <w:tc>
          <w:tcPr>
            <w:tcW w:w="2269"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78" w:author="Julien Riou" w:date="2022-07-12T19:15:21Z"/>
              </w:rPr>
            </w:pPr>
            <w:del w:id="677" w:author="Julien Riou" w:date="2022-07-12T19:15:21Z">
              <w:r>
                <w:rPr>
                  <w:rFonts w:eastAsia="DejaVu Sans" w:cs="DejaVu Sans" w:ascii="DejaVu Sans" w:hAnsi="DejaVu Sans"/>
                  <w:color w:val="000000"/>
                  <w:kern w:val="0"/>
                  <w:sz w:val="22"/>
                  <w:szCs w:val="22"/>
                  <w:lang w:val="en-US" w:eastAsia="en-US" w:bidi="ar-SA"/>
                </w:rPr>
                <w:delText xml:space="preserve">6.0% </w:delText>
                <w:br/>
                <w:delText>(-1.0 to 12.9)</w:delText>
              </w:r>
            </w:del>
          </w:p>
        </w:tc>
        <w:tc>
          <w:tcPr>
            <w:tcW w:w="1557"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80" w:author="Julien Riou" w:date="2022-07-12T19:15:21Z"/>
              </w:rPr>
            </w:pPr>
            <w:del w:id="679" w:author="Julien Riou" w:date="2022-07-12T19:15:21Z">
              <w:r>
                <w:rPr>
                  <w:rFonts w:eastAsia="DejaVu Sans" w:cs="DejaVu Sans" w:ascii="DejaVu Sans" w:hAnsi="DejaVu Sans"/>
                  <w:color w:val="000000"/>
                  <w:kern w:val="0"/>
                  <w:sz w:val="22"/>
                  <w:szCs w:val="22"/>
                  <w:lang w:val="en-US" w:eastAsia="en-US" w:bidi="ar-SA"/>
                </w:rPr>
                <w:delText>1,418</w:delText>
              </w:r>
            </w:del>
          </w:p>
        </w:tc>
      </w:tr>
    </w:tbl>
    <w:p>
      <w:pPr>
        <w:pStyle w:val="FirstParagraph"/>
        <w:rPr>
          <w:del w:id="685" w:author="Julien Riou" w:date="2022-07-12T19:15:21Z"/>
        </w:rPr>
      </w:pPr>
      <w:del w:id="681" w:author="Julien Riou" w:date="2022-07-12T19:15:21Z">
        <w:commentRangeStart w:id="31"/>
        <w:commentRangeStart w:id="32"/>
        <w:commentRangeStart w:id="33"/>
        <w:r>
          <w:rPr/>
          <w:drawing>
            <wp:inline distT="0" distB="0" distL="0" distR="0">
              <wp:extent cx="6771640" cy="52082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771640" cy="5208270"/>
                      </a:xfrm>
                      <a:prstGeom prst="rect">
                        <a:avLst/>
                      </a:prstGeom>
                    </pic:spPr>
                  </pic:pic>
                </a:graphicData>
              </a:graphic>
            </wp:inline>
          </w:drawing>
        </w:r>
      </w:del>
      <w:del w:id="682" w:author="Julien Riou" w:date="2022-07-12T19:15:21Z">
        <w:r>
          <w:rPr/>
        </w:r>
      </w:del>
      <w:del w:id="683" w:author="Julien Riou" w:date="2022-07-12T19:15:21Z">
        <w:commentRangeEnd w:id="33"/>
        <w:r>
          <w:commentReference w:id="33"/>
        </w:r>
        <w:r>
          <w:rPr/>
        </w:r>
      </w:del>
      <w:del w:id="684" w:author="Julien Riou" w:date="2022-07-12T19:15:21Z">
        <w:commentRangeEnd w:id="32"/>
        <w:r>
          <w:commentReference w:id="32"/>
        </w:r>
        <w:commentRangeEnd w:id="31"/>
        <w:r>
          <w:commentReference w:id="31"/>
        </w:r>
        <w:r>
          <w:rPr/>
        </w:r>
      </w:del>
    </w:p>
    <w:p>
      <w:pPr>
        <w:pStyle w:val="TextBody"/>
        <w:rPr>
          <w:del w:id="688" w:author="Julien Riou" w:date="2022-07-12T19:15:21Z"/>
        </w:rPr>
      </w:pPr>
      <w:del w:id="686" w:author="Julien Riou" w:date="2022-07-12T19:15:21Z">
        <w:r>
          <w:rPr>
            <w:b/>
            <w:bCs/>
          </w:rPr>
          <w:delText>Figure 1.</w:delText>
        </w:r>
      </w:del>
      <w:del w:id="687" w:author="Julien Riou" w:date="2022-07-12T19:15:21Z">
        <w:r>
          <w:rPr/>
          <w:delText xml:space="preserve"> (A) Estimated relative excess mortality by seven epidemic phases from February 2020 to April 2022 and five age groups. Medians with 95% credible intervals are shown. (B) Map of relative excess mortality in Switzerland by canton and epidemic phase.</w:delText>
        </w:r>
      </w:del>
    </w:p>
    <w:p>
      <w:pPr>
        <w:pStyle w:val="Heading1"/>
        <w:rPr/>
      </w:pPr>
      <w:r>
        <w:rPr/>
      </w:r>
    </w:p>
    <w:p>
      <w:pPr>
        <w:pStyle w:val="SourceCode"/>
        <w:rPr/>
      </w:pPr>
      <w:ins w:id="689" w:author="Julien Riou" w:date="2022-07-12T19:15:21Z">
        <w:r>
          <w:rPr>
            <w:rStyle w:val="FunctionTok"/>
          </w:rPr>
          <w:t>da_410_figure3</w:t>
        </w:r>
      </w:ins>
      <w:ins w:id="690" w:author="Julien Riou" w:date="2022-07-12T19:15:21Z">
        <w:r>
          <w:rPr>
            <w:rStyle w:val="NormalTok"/>
          </w:rPr>
          <w:t>(summ_regbma,merg)</w:t>
        </w:r>
      </w:ins>
    </w:p>
    <w:p>
      <w:pPr>
        <w:pStyle w:val="FirstParagraph"/>
        <w:rPr/>
      </w:pPr>
      <w:r>
        <w:rPr/>
        <w:drawing>
          <wp:inline distT="0" distB="0" distL="114935" distR="114935">
            <wp:extent cx="5334000" cy="4572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5334000" cy="4572000"/>
                    </a:xfrm>
                    <a:prstGeom prst="rect">
                      <a:avLst/>
                    </a:prstGeom>
                  </pic:spPr>
                </pic:pic>
              </a:graphicData>
            </a:graphic>
          </wp:inline>
        </w:drawing>
      </w:r>
      <w:del w:id="692" w:author="Julien Riou" w:date="2022-07-12T19:15:21Z">
        <w:r>
          <w:rPr/>
          <w:commentReference w:id="34"/>
        </w:r>
      </w:del>
    </w:p>
    <w:p>
      <w:pPr>
        <w:pStyle w:val="TextBody"/>
        <w:rPr/>
      </w:pPr>
      <w:ins w:id="693" w:author="Julien Riou" w:date="2022-07-12T19:15:21Z">
        <w:r>
          <w:rPr>
            <w:b/>
            <w:bCs/>
          </w:rPr>
          <w:t>Figure 3.</w:t>
        </w:r>
      </w:ins>
      <w:ins w:id="694" w:author="Julien Riou" w:date="2022-07-12T19:15:21Z">
        <w:r>
          <w:rPr/>
          <w:t xml:space="preserve"> (A) Association between weekly laboratory-confirmed COVID-19-related deaths and absolute excess mortality by age group. The black line shows the slope of association corresponding to a 1 to 1 relation. The red lines show the association estimated with the model (corresponding to the </w:t>
        </w:r>
      </w:ins>
      <w:ins w:id="695"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696" w:author="Julien Riou" w:date="2022-07-12T19:15:21Z">
        <w:r>
          <w:rPr/>
          <w:t xml:space="preserve"> coefficients shown in panel B, the full line represents the point estimate and the dashed lines the lower and upper bounds of the 95% credible interval). (B) Estimates of </w:t>
        </w:r>
      </w:ins>
      <w:ins w:id="697"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698" w:author="Julien Riou" w:date="2022-07-12T19:15:21Z">
        <w:r>
          <w:rPr/>
          <w:t xml:space="preserve">, the additional number of deaths to be observed for each unit increase in laboratory-confirmed deaths, after adjusting for the expected number of all-causes deaths given historical trends. (C) Estimates of </w:t>
        </w:r>
      </w:ins>
      <w:ins w:id="699"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700" w:author="Julien Riou" w:date="2022-07-12T19:15:21Z">
        <w:r>
          <w:rPr/>
          <w:t xml:space="preserve">, the additional number of deaths to be observed for each unit increase in the expected number of all-cause deaths, after adjusting for the direct effect of SARS-CoV-2 infections. Estimates of </w:t>
        </w:r>
      </w:ins>
      <w:ins w:id="701"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702" w:author="Julien Riou" w:date="2022-07-12T19:15:21Z">
        <w:r>
          <w:rPr/>
          <w:t xml:space="preserve"> and </w:t>
        </w:r>
      </w:ins>
      <w:ins w:id="703" w:author="Julien Riou" w:date="2022-07-12T19:15: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704" w:author="Julien Riou" w:date="2022-07-12T19:15:21Z">
        <w:r>
          <w:rPr/>
          <w:t xml:space="preserve"> are shown for the whole period, by phase and by age group.</w:t>
        </w:r>
      </w:ins>
    </w:p>
    <w:p>
      <w:pPr>
        <w:pStyle w:val="TextBody"/>
        <w:rPr>
          <w:del w:id="708" w:author="Julien Riou" w:date="2022-07-12T19:15:21Z"/>
        </w:rPr>
      </w:pPr>
      <w:del w:id="706" w:author="Julien Riou" w:date="2022-07-12T19:15:21Z">
        <w:r>
          <w:rPr>
            <w:b/>
            <w:bCs/>
          </w:rPr>
          <w:delText>Figure 2.</w:delText>
        </w:r>
      </w:del>
      <w:del w:id="707" w:author="Julien Riou" w:date="2022-07-12T19:15:21Z">
        <w:r>
          <w:rPr/>
          <w:delText xml:space="preserve"> Weekly counts of excess all-cause deaths (95% uncertainty intervals) and of laboratory-confirmed SARS-CoV-2-related deaths between February 24 2020 and April 03 2022 in Switzerland. The bar at the bottom shows the probability that excess all-cause deaths is greater than laboratory-confirmed SARS-CoV-2-related deaths (light gray is 0, black is 1). Numbers at the top indicate epidemic phases 1 to 7.</w:delText>
        </w:r>
      </w:del>
    </w:p>
    <w:p>
      <w:pPr>
        <w:pStyle w:val="TextBody"/>
        <w:rPr/>
      </w:pPr>
      <w:r>
        <w:rPr/>
      </w:r>
      <w:bookmarkStart w:id="19" w:name="table-and-figures"/>
      <w:bookmarkStart w:id="20" w:name="table-and-figures"/>
      <w:bookmarkEnd w:id="20"/>
    </w:p>
    <w:p>
      <w:pPr>
        <w:pStyle w:val="Heading1"/>
        <w:rPr/>
      </w:pPr>
      <w:ins w:id="709" w:author="Julien Riou" w:date="2022-07-12T19:15:21Z">
        <w:r>
          <w:rPr/>
          <w:t>Acknowledgements</w:t>
        </w:r>
      </w:ins>
    </w:p>
    <w:p>
      <w:pPr>
        <w:pStyle w:val="FirstParagraph"/>
        <w:rPr/>
      </w:pPr>
      <w:ins w:id="711" w:author="Julien Riou" w:date="2022-07-12T19:15:21Z">
        <w:r>
          <w:rPr/>
          <w:t>This study would not have been possible without the extraordinary efforts of the data science team at the Federal Office of Public Health. We are also grateful to Rolf Weitkunat (Federal Statistical Office) for helpful comments. This study was funded by the SFOPH and the Swiss National Science Foundation (189498). CLA acknowledge funding from the EU’s Horizon 2020 research and innovation programme (project EpiPose, 101003688).</w:t>
        </w:r>
      </w:ins>
      <w:bookmarkStart w:id="21" w:name="acknowledgements"/>
      <w:bookmarkEnd w:id="21"/>
    </w:p>
    <w:p>
      <w:pPr>
        <w:pStyle w:val="Heading1"/>
        <w:rPr/>
      </w:pPr>
      <w:ins w:id="713" w:author="Julien Riou" w:date="2022-07-12T19:15:21Z">
        <w:r>
          <w:rPr/>
          <w:t>Contributors</w:t>
        </w:r>
      </w:ins>
    </w:p>
    <w:p>
      <w:pPr>
        <w:pStyle w:val="FirstParagraph"/>
        <w:rPr/>
      </w:pPr>
      <w:ins w:id="715" w:author="Julien Riou" w:date="2022-07-12T19:15:21Z">
        <w:r>
          <w:rPr/>
          <w:t>JR, AH and GC conceived the study. JR and GC drafted the first version of the manuscript, did all statistical analyses, and take responsibility for the integrity of the data and the accuracy of the data analysis. All authors contributed to the interpretation of data and read and approved the final manuscript.</w:t>
        </w:r>
      </w:ins>
      <w:bookmarkStart w:id="22" w:name="contributors"/>
      <w:bookmarkEnd w:id="22"/>
    </w:p>
    <w:p>
      <w:pPr>
        <w:pStyle w:val="FirstParagraph"/>
        <w:rPr>
          <w:del w:id="720" w:author="Julien Riou" w:date="2022-07-12T19:15:21Z"/>
        </w:rPr>
      </w:pPr>
      <w:del w:id="717" w:author="Julien Riou" w:date="2022-07-12T19:15:21Z">
        <w:commentRangeStart w:id="35"/>
        <w:commentRangeStart w:id="36"/>
        <w:r>
          <w:rPr/>
          <w:drawing>
            <wp:inline distT="0" distB="0" distL="0" distR="0">
              <wp:extent cx="5991225" cy="39941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5991225" cy="3994150"/>
                      </a:xfrm>
                      <a:prstGeom prst="rect">
                        <a:avLst/>
                      </a:prstGeom>
                    </pic:spPr>
                  </pic:pic>
                </a:graphicData>
              </a:graphic>
            </wp:inline>
          </w:drawing>
        </w:r>
      </w:del>
      <w:del w:id="718" w:author="Julien Riou" w:date="2022-07-12T19:15:21Z">
        <w:r>
          <w:rPr/>
        </w:r>
      </w:del>
      <w:del w:id="719" w:author="Julien Riou" w:date="2022-07-12T19:15:21Z">
        <w:commentRangeEnd w:id="35"/>
        <w:r>
          <w:commentReference w:id="35"/>
        </w:r>
        <w:commentRangeEnd w:id="36"/>
        <w:r>
          <w:commentReference w:id="36"/>
        </w:r>
        <w:r>
          <w:rPr/>
        </w:r>
      </w:del>
    </w:p>
    <w:p>
      <w:pPr>
        <w:pStyle w:val="TextBody"/>
        <w:rPr>
          <w:del w:id="731" w:author="Julien Riou" w:date="2022-07-12T19:15:21Z"/>
        </w:rPr>
      </w:pPr>
      <w:del w:id="721" w:author="Julien Riou" w:date="2022-07-12T19:15:21Z">
        <w:r>
          <w:rPr>
            <w:b/>
            <w:bCs/>
          </w:rPr>
          <w:delText>Figure 3.</w:delText>
        </w:r>
      </w:del>
      <w:del w:id="722" w:author="Julien Riou" w:date="2022-07-12T19:15:21Z">
        <w:r>
          <w:rPr/>
          <w:delText xml:space="preserve"> (A) Posterior estimates of </w:delText>
        </w:r>
      </w:del>
      <w:del w:id="723"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724" w:author="Julien Riou" w:date="2022-07-12T19:15:21Z">
        <w:r>
          <w:rPr/>
          <w:delText xml:space="preserve">, the additional number of deaths to be observed for each unit increase in laboratory-confirmed deaths, after adjusting for the expected number of all-causes deaths given historical trends. (B) Posterior estimates of </w:delText>
        </w:r>
      </w:del>
      <w:del w:id="725"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726" w:author="Julien Riou" w:date="2022-07-12T19:15:21Z">
        <w:r>
          <w:rPr/>
          <w:delText xml:space="preserve">, the additional number of deaths to be observed for each unit increase in the expected number of all-cause deaths, after adjusting for the direct effect of SARS-CoV-2 infections. Estimates of </w:delText>
        </w:r>
      </w:del>
      <w:del w:id="727"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728" w:author="Julien Riou" w:date="2022-07-12T19:15:21Z">
        <w:r>
          <w:rPr/>
          <w:delText xml:space="preserve"> and </w:delText>
        </w:r>
      </w:del>
      <w:del w:id="729" w:author="Julien Riou" w:date="2022-07-12T19:15: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730" w:author="Julien Riou" w:date="2022-07-12T19:15:21Z">
        <w:r>
          <w:rPr/>
          <w:delText xml:space="preserve"> are shown for the whole period, by phase, by age group and by canton.</w:delText>
        </w:r>
      </w:del>
    </w:p>
    <w:p>
      <w:pPr>
        <w:sectPr>
          <w:footnotePr>
            <w:numFmt w:val="decimal"/>
          </w:footnotePr>
          <w:type w:val="nextPage"/>
          <w:pgSz w:orient="landscape" w:w="15840" w:h="12240"/>
          <w:pgMar w:left="1440" w:right="1440" w:gutter="0" w:header="0" w:top="1440" w:footer="0" w:bottom="1440"/>
          <w:pgNumType w:fmt="decimal"/>
          <w:formProt w:val="false"/>
          <w:textDirection w:val="lrTb"/>
          <w:docGrid w:type="default" w:linePitch="326" w:charSpace="0"/>
        </w:sectPr>
        <w:pStyle w:val="FirstParagraph"/>
        <w:rPr/>
      </w:pPr>
      <w:ins w:id="732" w:author="Julien Riou" w:date="2022-07-12T19:15:21Z">
        <w:r>
          <w:rPr/>
          <w:t>Declaration of interests</w:t>
        </w:r>
      </w:ins>
    </w:p>
    <w:p>
      <w:pPr>
        <w:pStyle w:val="TextBody"/>
        <w:rPr>
          <w:del w:id="736" w:author="Julien Riou" w:date="2022-07-12T19:15:21Z"/>
        </w:rPr>
      </w:pPr>
      <w:del w:id="734" w:author="Julien Riou" w:date="2022-07-12T19:15:21Z">
        <w:commentRangeStart w:id="37"/>
        <w:r>
          <w:rPr>
            <w:b/>
            <w:bCs/>
          </w:rPr>
          <w:delText>References</w:delText>
        </w:r>
      </w:del>
      <w:del w:id="735" w:author="Julien Riou" w:date="2022-07-12T19:15:21Z">
        <w:commentRangeEnd w:id="37"/>
        <w:r>
          <w:commentReference w:id="37"/>
        </w:r>
        <w:r>
          <w:rPr>
            <w:b/>
            <w:bCs/>
          </w:rPr>
        </w:r>
      </w:del>
    </w:p>
    <w:p>
      <w:pPr>
        <w:pStyle w:val="TextBody"/>
        <w:rPr/>
      </w:pPr>
      <w:ins w:id="737" w:author="Julien Riou" w:date="2022-07-12T19:15:21Z">
        <w:r>
          <w:rPr/>
          <w:t>We declare no competing interests.</w:t>
        </w:r>
      </w:ins>
      <w:bookmarkStart w:id="23" w:name="declaration-of-interests"/>
      <w:bookmarkEnd w:id="23"/>
    </w:p>
    <w:p>
      <w:pPr>
        <w:pStyle w:val="Heading1"/>
        <w:rPr/>
      </w:pPr>
      <w:ins w:id="739" w:author="Julien Riou" w:date="2022-07-12T19:15:21Z">
        <w:r>
          <w:rPr/>
          <w:t>Data sharing</w:t>
        </w:r>
      </w:ins>
    </w:p>
    <w:p>
      <w:pPr>
        <w:pStyle w:val="FirstParagraph"/>
        <w:rPr/>
      </w:pPr>
      <w:ins w:id="741" w:author="Julien Riou" w:date="2022-07-12T19:15:21Z">
        <w:r>
          <w:rPr/>
          <w:t xml:space="preserve">Data on population and all-cause mortality is is freely available on the FSO website [32] [33]. Data on laboratory-confirmed deaths is freely available on the FOPH website [36]. </w:t>
        </w:r>
      </w:ins>
      <w:ins w:id="742" w:author="Julien Riou" w:date="2022-07-12T19:15:21Z">
        <w:r>
          <w:rPr>
            <w:b/>
            <w:bCs/>
          </w:rPr>
          <w:t>Weather data is available?</w:t>
        </w:r>
      </w:ins>
      <w:bookmarkStart w:id="24" w:name="data-sharing"/>
      <w:bookmarkEnd w:id="24"/>
    </w:p>
    <w:p>
      <w:pPr>
        <w:pStyle w:val="Heading1"/>
        <w:rPr/>
      </w:pPr>
      <w:ins w:id="744" w:author="Julien Riou" w:date="2022-07-12T19:15:21Z">
        <w:r>
          <w:rPr/>
          <w:t>References</w:t>
        </w:r>
      </w:ins>
    </w:p>
    <w:p>
      <w:pPr>
        <w:pStyle w:val="Bibliography"/>
        <w:rPr/>
      </w:pPr>
      <w:ins w:id="746" w:author="Julien Riou" w:date="2022-07-12T19:15:21Z">
        <w:r>
          <w:rPr/>
          <w:t xml:space="preserve">[1] </w:t>
          <w:tab/>
          <w:t xml:space="preserve">A. Hauser </w:t>
        </w:r>
      </w:ins>
      <w:ins w:id="747" w:author="Julien Riou" w:date="2022-07-12T19:15:21Z">
        <w:r>
          <w:rPr>
            <w:i/>
            <w:iCs/>
          </w:rPr>
          <w:t>et al.</w:t>
        </w:r>
      </w:ins>
      <w:ins w:id="748" w:author="Julien Riou" w:date="2022-07-12T19:15:21Z">
        <w:r>
          <w:rPr/>
          <w:t xml:space="preserve">, “Estimation of SARS-CoV-2 mortality during the early stages of an epidemic: A modeling study in hubei, china, and six regions in europe,” </w:t>
        </w:r>
      </w:ins>
      <w:ins w:id="749" w:author="Julien Riou" w:date="2022-07-12T19:15:21Z">
        <w:r>
          <w:rPr>
            <w:i/>
            <w:iCs/>
          </w:rPr>
          <w:t>PLoS medicine</w:t>
        </w:r>
      </w:ins>
      <w:ins w:id="750" w:author="Julien Riou" w:date="2022-07-12T19:15:21Z">
        <w:r>
          <w:rPr/>
          <w:t>, vol. 17, no. 7, p. e1003189, 2020.</w:t>
        </w:r>
      </w:ins>
      <w:bookmarkStart w:id="25" w:name="ref-hauser2020estimation"/>
      <w:bookmarkEnd w:id="25"/>
    </w:p>
    <w:p>
      <w:pPr>
        <w:pStyle w:val="Bibliography"/>
        <w:rPr/>
      </w:pPr>
      <w:ins w:id="752" w:author="Julien Riou" w:date="2022-07-12T19:15:21Z">
        <w:r>
          <w:rPr/>
          <w:t xml:space="preserve">[2] </w:t>
          <w:tab/>
          <w:t xml:space="preserve">J. Riou </w:t>
        </w:r>
      </w:ins>
      <w:ins w:id="753" w:author="Julien Riou" w:date="2022-07-12T19:15:21Z">
        <w:r>
          <w:rPr>
            <w:i/>
            <w:iCs/>
          </w:rPr>
          <w:t>et al.</w:t>
        </w:r>
      </w:ins>
      <w:ins w:id="754" w:author="Julien Riou" w:date="2022-07-12T19:15:21Z">
        <w:r>
          <w:rPr/>
          <w:t xml:space="preserve">, “Socioeconomic position and the COVID-19 care cascade from testing to mortality in switzerland: A population-based analysis,” </w:t>
        </w:r>
      </w:ins>
      <w:ins w:id="755" w:author="Julien Riou" w:date="2022-07-12T19:15:21Z">
        <w:r>
          <w:rPr>
            <w:i/>
            <w:iCs/>
          </w:rPr>
          <w:t>The Lancet Public Health</w:t>
        </w:r>
      </w:ins>
      <w:ins w:id="756" w:author="Julien Riou" w:date="2022-07-12T19:15:21Z">
        <w:r>
          <w:rPr/>
          <w:t>, vol. 6, no. 9, pp. e683–e691, 2021.</w:t>
        </w:r>
      </w:ins>
      <w:bookmarkStart w:id="26" w:name="ref-riou2021socioeconomic"/>
      <w:bookmarkEnd w:id="26"/>
    </w:p>
    <w:p>
      <w:pPr>
        <w:pStyle w:val="Bibliography"/>
        <w:rPr/>
      </w:pPr>
      <w:ins w:id="758" w:author="Julien Riou" w:date="2022-07-12T19:15:21Z">
        <w:r>
          <w:rPr/>
          <w:t xml:space="preserve">[3] </w:t>
          <w:tab/>
          <w:t xml:space="preserve">O. J. Watson, G. Barnsley, J. Toor, A. B. Hogan, P. Winskill, and A. C. Ghani, “Global impact of the first year of COVID-19 vaccination: A mathematical modelling study,” </w:t>
        </w:r>
      </w:ins>
      <w:ins w:id="759" w:author="Julien Riou" w:date="2022-07-12T19:15:21Z">
        <w:r>
          <w:rPr>
            <w:i/>
            <w:iCs/>
          </w:rPr>
          <w:t>The Lancet Infectious Diseases</w:t>
        </w:r>
      </w:ins>
      <w:ins w:id="760" w:author="Julien Riou" w:date="2022-07-12T19:15:21Z">
        <w:r>
          <w:rPr/>
          <w:t>, 2022.</w:t>
        </w:r>
      </w:ins>
      <w:bookmarkStart w:id="27" w:name="ref-watson2022global"/>
      <w:bookmarkEnd w:id="27"/>
    </w:p>
    <w:p>
      <w:pPr>
        <w:pStyle w:val="Bibliography"/>
        <w:rPr/>
      </w:pPr>
      <w:ins w:id="762" w:author="Julien Riou" w:date="2022-07-12T19:15:21Z">
        <w:r>
          <w:rPr/>
          <w:t xml:space="preserve">[4] </w:t>
          <w:tab/>
          <w:t xml:space="preserve">N. Anderegg, R. Panczak, M. Egger, N. Low, and J. Riou, “Survival among people hospitalized with COVID-19 in switzerland: A nationwide population-based analysis,” </w:t>
        </w:r>
      </w:ins>
      <w:ins w:id="763" w:author="Julien Riou" w:date="2022-07-12T19:15:21Z">
        <w:r>
          <w:rPr>
            <w:i/>
            <w:iCs/>
          </w:rPr>
          <w:t>BMC medicine</w:t>
        </w:r>
      </w:ins>
      <w:ins w:id="764" w:author="Julien Riou" w:date="2022-07-12T19:15:21Z">
        <w:r>
          <w:rPr/>
          <w:t>, vol. 20, no. 1, pp. 1–11, 2022.</w:t>
        </w:r>
      </w:ins>
      <w:bookmarkStart w:id="28" w:name="ref-anderegg2022survival"/>
      <w:bookmarkEnd w:id="28"/>
    </w:p>
    <w:p>
      <w:pPr>
        <w:pStyle w:val="Bibliography"/>
        <w:rPr/>
      </w:pPr>
      <w:ins w:id="766" w:author="Julien Riou" w:date="2022-07-12T19:15:21Z">
        <w:r>
          <w:rPr/>
          <w:t xml:space="preserve">[5] </w:t>
          <w:tab/>
          <w:t xml:space="preserve">“Worldometer.” </w:t>
        </w:r>
      </w:ins>
      <w:hyperlink r:id="rId11">
        <w:ins w:id="767" w:author="Julien Riou" w:date="2022-07-12T19:15:21Z">
          <w:r>
            <w:rPr>
              <w:rStyle w:val="InternetLink"/>
            </w:rPr>
            <w:t>https://www.worldometers.info/coronavirus/</w:t>
          </w:r>
        </w:ins>
      </w:hyperlink>
      <w:ins w:id="768" w:author="Julien Riou" w:date="2022-07-12T19:15:21Z">
        <w:r>
          <w:rPr/>
          <w:t>.</w:t>
        </w:r>
      </w:ins>
      <w:bookmarkStart w:id="29" w:name="ref-Worldometer"/>
      <w:bookmarkEnd w:id="29"/>
    </w:p>
    <w:p>
      <w:pPr>
        <w:pStyle w:val="Bibliography"/>
        <w:rPr/>
      </w:pPr>
      <w:ins w:id="770" w:author="Julien Riou" w:date="2022-07-12T19:15:21Z">
        <w:r>
          <w:rPr/>
          <w:t xml:space="preserve">[6] </w:t>
          <w:tab/>
          <w:t xml:space="preserve">R. Riera, Â. M. Bagattini, R. L. Pacheco, D. V. Pachito, F. Roitberg, and A. Ilbawi, “Delays and disruptions in cancer health care due to COVID-19 pandemic: Systematic review,” </w:t>
        </w:r>
      </w:ins>
      <w:ins w:id="771" w:author="Julien Riou" w:date="2022-07-12T19:15:21Z">
        <w:r>
          <w:rPr>
            <w:i/>
            <w:iCs/>
          </w:rPr>
          <w:t>JCO Global Oncology</w:t>
        </w:r>
      </w:ins>
      <w:ins w:id="772" w:author="Julien Riou" w:date="2022-07-12T19:15:21Z">
        <w:r>
          <w:rPr/>
          <w:t>, vol. 7, no. 1, pp. 311–323, 2021.</w:t>
        </w:r>
      </w:ins>
      <w:bookmarkStart w:id="30" w:name="ref-riera2021delays"/>
      <w:bookmarkEnd w:id="30"/>
    </w:p>
    <w:p>
      <w:pPr>
        <w:pStyle w:val="Bibliography"/>
        <w:rPr/>
      </w:pPr>
      <w:ins w:id="774" w:author="Julien Riou" w:date="2022-07-12T19:15:21Z">
        <w:r>
          <w:rPr/>
          <w:t xml:space="preserve">[7] </w:t>
          <w:tab/>
          <w:t xml:space="preserve">M. É. Czeisler </w:t>
        </w:r>
      </w:ins>
      <w:ins w:id="775" w:author="Julien Riou" w:date="2022-07-12T19:15:21Z">
        <w:r>
          <w:rPr>
            <w:i/>
            <w:iCs/>
          </w:rPr>
          <w:t>et al.</w:t>
        </w:r>
      </w:ins>
      <w:ins w:id="776" w:author="Julien Riou" w:date="2022-07-12T19:15:21Z">
        <w:r>
          <w:rPr/>
          <w:t xml:space="preserve">, “Delay or avoidance of medical care because of COVID-19–related concerns—united states, june 2020,” </w:t>
        </w:r>
      </w:ins>
      <w:ins w:id="777" w:author="Julien Riou" w:date="2022-07-12T19:15:21Z">
        <w:r>
          <w:rPr>
            <w:i/>
            <w:iCs/>
          </w:rPr>
          <w:t>Morbidity and mortality weekly report</w:t>
        </w:r>
      </w:ins>
      <w:ins w:id="778" w:author="Julien Riou" w:date="2022-07-12T19:15:21Z">
        <w:r>
          <w:rPr/>
          <w:t>, vol. 69, no. 36, p. 1250, 2020.</w:t>
        </w:r>
      </w:ins>
      <w:bookmarkStart w:id="31" w:name="ref-czeisler2020delay"/>
      <w:bookmarkEnd w:id="31"/>
    </w:p>
    <w:p>
      <w:pPr>
        <w:pStyle w:val="Bibliography"/>
        <w:rPr/>
      </w:pPr>
      <w:ins w:id="780" w:author="Julien Riou" w:date="2022-07-12T19:15:21Z">
        <w:r>
          <w:rPr/>
          <w:t xml:space="preserve">[8] </w:t>
          <w:tab/>
          <w:t xml:space="preserve">K. E. Mansfield </w:t>
        </w:r>
      </w:ins>
      <w:ins w:id="781" w:author="Julien Riou" w:date="2022-07-12T19:15:21Z">
        <w:r>
          <w:rPr>
            <w:i/>
            <w:iCs/>
          </w:rPr>
          <w:t>et al.</w:t>
        </w:r>
      </w:ins>
      <w:ins w:id="782" w:author="Julien Riou" w:date="2022-07-12T19:15:21Z">
        <w:r>
          <w:rPr/>
          <w:t xml:space="preserve">, “Indirect acute effects of the COVID-19 pandemic on physical and mental health in the UK: A population-based study,” </w:t>
        </w:r>
      </w:ins>
      <w:ins w:id="783" w:author="Julien Riou" w:date="2022-07-12T19:15:21Z">
        <w:r>
          <w:rPr>
            <w:i/>
            <w:iCs/>
          </w:rPr>
          <w:t>The Lancet Digital Health</w:t>
        </w:r>
      </w:ins>
      <w:ins w:id="784" w:author="Julien Riou" w:date="2022-07-12T19:15:21Z">
        <w:r>
          <w:rPr/>
          <w:t>, vol. 3, no. 4, pp. e217–e230, 2021.</w:t>
        </w:r>
      </w:ins>
      <w:bookmarkStart w:id="32" w:name="ref-mansfield2021indirect"/>
      <w:bookmarkEnd w:id="32"/>
    </w:p>
    <w:p>
      <w:pPr>
        <w:pStyle w:val="Bibliography"/>
        <w:rPr/>
      </w:pPr>
      <w:ins w:id="786" w:author="Julien Riou" w:date="2022-07-12T19:15:21Z">
        <w:r>
          <w:rPr/>
          <w:t xml:space="preserve">[9] </w:t>
          <w:tab/>
          <w:t xml:space="preserve">S. Zaami, E. Marinelli, and M. R. Varı̀, “New trends of substance abuse during COVID-19 pandemic: An international perspective,” </w:t>
        </w:r>
      </w:ins>
      <w:ins w:id="787" w:author="Julien Riou" w:date="2022-07-12T19:15:21Z">
        <w:r>
          <w:rPr>
            <w:i/>
            <w:iCs/>
          </w:rPr>
          <w:t>Frontiers in Psychiatry</w:t>
        </w:r>
      </w:ins>
      <w:ins w:id="788" w:author="Julien Riou" w:date="2022-07-12T19:15:21Z">
        <w:r>
          <w:rPr/>
          <w:t>, vol. 11, p. 700, 2020.</w:t>
        </w:r>
      </w:ins>
      <w:bookmarkStart w:id="33" w:name="ref-zaami2020new"/>
      <w:bookmarkEnd w:id="33"/>
    </w:p>
    <w:p>
      <w:pPr>
        <w:pStyle w:val="Bibliography"/>
        <w:rPr/>
      </w:pPr>
      <w:ins w:id="790" w:author="Julien Riou" w:date="2022-07-12T19:15:21Z">
        <w:r>
          <w:rPr/>
          <w:t xml:space="preserve">[10] </w:t>
          <w:tab/>
          <w:t xml:space="preserve">M. É. Czeisler </w:t>
        </w:r>
      </w:ins>
      <w:ins w:id="791" w:author="Julien Riou" w:date="2022-07-12T19:15:21Z">
        <w:r>
          <w:rPr>
            <w:i/>
            <w:iCs/>
          </w:rPr>
          <w:t>et al.</w:t>
        </w:r>
      </w:ins>
      <w:ins w:id="792" w:author="Julien Riou" w:date="2022-07-12T19:15:21Z">
        <w:r>
          <w:rPr/>
          <w:t xml:space="preserve">, “Mental health, substance use, and suicidal ideation during a prolonged COVID-19-related lockdown in a region with low SARS-CoV-2 prevalence,” </w:t>
        </w:r>
      </w:ins>
      <w:ins w:id="793" w:author="Julien Riou" w:date="2022-07-12T19:15:21Z">
        <w:r>
          <w:rPr>
            <w:i/>
            <w:iCs/>
          </w:rPr>
          <w:t>Journal of psychiatric research</w:t>
        </w:r>
      </w:ins>
      <w:ins w:id="794" w:author="Julien Riou" w:date="2022-07-12T19:15:21Z">
        <w:r>
          <w:rPr/>
          <w:t>, vol. 140, pp. 533–544, 2021.</w:t>
        </w:r>
      </w:ins>
      <w:bookmarkStart w:id="34" w:name="ref-czeisler2021mental"/>
      <w:bookmarkEnd w:id="34"/>
    </w:p>
    <w:p>
      <w:pPr>
        <w:pStyle w:val="Bibliography"/>
        <w:rPr/>
      </w:pPr>
      <w:ins w:id="796" w:author="Julien Riou" w:date="2022-07-12T19:15:21Z">
        <w:r>
          <w:rPr/>
          <w:t xml:space="preserve">[11] </w:t>
          <w:tab/>
          <w:t xml:space="preserve">M. Mazza, G. Marano, C. Lai, L. Janiri, and G. Sani, “Danger in danger: Interpersonal violence during COVID-19 quarantine,” </w:t>
        </w:r>
      </w:ins>
      <w:ins w:id="797" w:author="Julien Riou" w:date="2022-07-12T19:15:21Z">
        <w:r>
          <w:rPr>
            <w:i/>
            <w:iCs/>
          </w:rPr>
          <w:t>Psychiatry research</w:t>
        </w:r>
      </w:ins>
      <w:ins w:id="798" w:author="Julien Riou" w:date="2022-07-12T19:15:21Z">
        <w:r>
          <w:rPr/>
          <w:t>, vol. 289, p. 113046, 2020.</w:t>
        </w:r>
      </w:ins>
      <w:bookmarkStart w:id="35" w:name="ref-mazza2020danger"/>
      <w:bookmarkEnd w:id="35"/>
    </w:p>
    <w:p>
      <w:pPr>
        <w:pStyle w:val="Bibliography"/>
        <w:rPr/>
      </w:pPr>
      <w:ins w:id="800" w:author="Julien Riou" w:date="2022-07-12T19:15:21Z">
        <w:r>
          <w:rPr/>
          <w:t xml:space="preserve">[12] </w:t>
          <w:tab/>
          <w:t xml:space="preserve">Ò. Saladié, E. Bustamante, and A. Gutiérrez, “COVID-19 lockdown and reduction of traffic accidents in tarragona province, spain,” </w:t>
        </w:r>
      </w:ins>
      <w:ins w:id="801" w:author="Julien Riou" w:date="2022-07-12T19:15:21Z">
        <w:r>
          <w:rPr>
            <w:i/>
            <w:iCs/>
          </w:rPr>
          <w:t>Transportation research interdisciplinary perspectives</w:t>
        </w:r>
      </w:ins>
      <w:ins w:id="802" w:author="Julien Riou" w:date="2022-07-12T19:15:21Z">
        <w:r>
          <w:rPr/>
          <w:t>, vol. 8, p. 100218, 2020.</w:t>
        </w:r>
      </w:ins>
      <w:bookmarkStart w:id="36" w:name="ref-saladie2020covid"/>
      <w:bookmarkEnd w:id="36"/>
    </w:p>
    <w:p>
      <w:pPr>
        <w:pStyle w:val="Bibliography"/>
        <w:rPr/>
      </w:pPr>
      <w:ins w:id="804" w:author="Julien Riou" w:date="2022-07-12T19:15:21Z">
        <w:r>
          <w:rPr/>
          <w:t xml:space="preserve">[13] </w:t>
          <w:tab/>
          <w:t xml:space="preserve">K. Chen, M. Wang, C. Huang, P. L. Kinney, and P. T. Anastas, “Air pollution reduction and mortality benefit during the COVID-19 outbreak in china,” </w:t>
        </w:r>
      </w:ins>
      <w:ins w:id="805" w:author="Julien Riou" w:date="2022-07-12T19:15:21Z">
        <w:r>
          <w:rPr>
            <w:i/>
            <w:iCs/>
          </w:rPr>
          <w:t>The Lancet Planetary Health</w:t>
        </w:r>
      </w:ins>
      <w:ins w:id="806" w:author="Julien Riou" w:date="2022-07-12T19:15:21Z">
        <w:r>
          <w:rPr/>
          <w:t>, vol. 4, no. 6, pp. e210–e212, 2020.</w:t>
        </w:r>
      </w:ins>
      <w:bookmarkStart w:id="37" w:name="ref-chen2020air"/>
      <w:bookmarkEnd w:id="37"/>
    </w:p>
    <w:p>
      <w:pPr>
        <w:pStyle w:val="Bibliography"/>
        <w:rPr/>
      </w:pPr>
      <w:ins w:id="808" w:author="Julien Riou" w:date="2022-07-12T19:15:21Z">
        <w:r>
          <w:rPr/>
          <w:t xml:space="preserve">[14] </w:t>
          <w:tab/>
          <w:t xml:space="preserve">R. Steffen, S. Lautenschlager, and J. Fehr, “Travel restrictions and lockdown during the COVID-19 pandemic—impact on notified infectious diseases in switzerland,” </w:t>
        </w:r>
      </w:ins>
      <w:ins w:id="809" w:author="Julien Riou" w:date="2022-07-12T19:15:21Z">
        <w:r>
          <w:rPr>
            <w:i/>
            <w:iCs/>
          </w:rPr>
          <w:t>Journal of Travel Medicine</w:t>
        </w:r>
      </w:ins>
      <w:ins w:id="810" w:author="Julien Riou" w:date="2022-07-12T19:15:21Z">
        <w:r>
          <w:rPr/>
          <w:t>, vol. 27, no. 8, p. taaa180, 2020.</w:t>
        </w:r>
      </w:ins>
      <w:bookmarkStart w:id="38" w:name="ref-steffen2020travel"/>
      <w:bookmarkEnd w:id="38"/>
    </w:p>
    <w:p>
      <w:pPr>
        <w:pStyle w:val="Bibliography"/>
        <w:rPr/>
      </w:pPr>
      <w:r>
        <w:rPr/>
        <w:t>[</w:t>
      </w:r>
      <w:ins w:id="812" w:author="Julien Riou" w:date="2022-07-12T19:15:21Z">
        <w:r>
          <w:rPr/>
          <w:t>15</w:t>
        </w:r>
      </w:ins>
      <w:del w:id="813" w:author="Julien Riou" w:date="2022-07-12T19:15:21Z">
        <w:r>
          <w:rPr/>
          <w:delText>1</w:delText>
        </w:r>
      </w:del>
      <w:r>
        <w:rPr/>
        <w:t xml:space="preserve">] </w:t>
        <w:tab/>
        <w:t xml:space="preserve">Y. Li, F. Fang, and M. He, “RESEARCHFactors associated with nursing Homesʼ late participation in COVID-19 reporting,” </w:t>
      </w:r>
      <w:r>
        <w:rPr>
          <w:i/>
          <w:iCs/>
        </w:rPr>
        <w:t>Journal of the American Geriatrics Society</w:t>
      </w:r>
      <w:r>
        <w:rPr/>
        <w:t>, vol. 68, no. 11, pp. 2468–2469, 2020.</w:t>
      </w:r>
      <w:bookmarkStart w:id="39" w:name="ref-li2020researchfactors"/>
      <w:bookmarkEnd w:id="39"/>
    </w:p>
    <w:p>
      <w:pPr>
        <w:pStyle w:val="Bibliography"/>
        <w:rPr/>
      </w:pPr>
      <w:r>
        <w:rPr/>
        <w:t>[</w:t>
      </w:r>
      <w:ins w:id="814" w:author="Julien Riou" w:date="2022-07-12T19:15:21Z">
        <w:r>
          <w:rPr/>
          <w:t>16</w:t>
        </w:r>
      </w:ins>
      <w:del w:id="815" w:author="Julien Riou" w:date="2022-07-12T19:15:21Z">
        <w:r>
          <w:rPr/>
          <w:delText>2</w:delText>
        </w:r>
      </w:del>
      <w:r>
        <w:rPr/>
        <w:t xml:space="preserve">]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bookmarkStart w:id="40" w:name="ref-beaney2020excess"/>
      <w:bookmarkEnd w:id="40"/>
    </w:p>
    <w:p>
      <w:pPr>
        <w:pStyle w:val="Bibliography"/>
        <w:rPr/>
      </w:pPr>
      <w:ins w:id="816" w:author="Julien Riou" w:date="2022-07-12T19:15:21Z">
        <w:r>
          <w:rPr/>
          <w:t xml:space="preserve">[17] </w:t>
          <w:tab/>
          <w:t xml:space="preserve">H. Kim, J.-T. Lee, R. D. Peng, K. C. Fong, and M. L. Bell, “Implications of mortality displacement for effect modification and selection bias,” </w:t>
        </w:r>
      </w:ins>
      <w:ins w:id="817" w:author="Julien Riou" w:date="2022-07-12T19:15:21Z">
        <w:r>
          <w:rPr>
            <w:i/>
            <w:iCs/>
          </w:rPr>
          <w:t>arXiv preprint arXiv:2203.13982</w:t>
        </w:r>
      </w:ins>
      <w:ins w:id="818" w:author="Julien Riou" w:date="2022-07-12T19:15:21Z">
        <w:r>
          <w:rPr/>
          <w:t>, 2022.</w:t>
        </w:r>
      </w:ins>
      <w:bookmarkStart w:id="41" w:name="ref-kim2022implications"/>
      <w:bookmarkEnd w:id="41"/>
    </w:p>
    <w:p>
      <w:pPr>
        <w:pStyle w:val="Bibliography"/>
        <w:rPr/>
      </w:pPr>
      <w:ins w:id="820" w:author="Julien Riou" w:date="2022-07-12T19:15:21Z">
        <w:r>
          <w:rPr/>
          <w:t xml:space="preserve">[18] </w:t>
          <w:tab/>
          <w:t xml:space="preserve">L. Toulemon and M. Barbieri, “The mortality impact of the august 2003 heat wave in france: Investigating the ‘harvesting’effect and other long-term consequences,” </w:t>
        </w:r>
      </w:ins>
      <w:ins w:id="821" w:author="Julien Riou" w:date="2022-07-12T19:15:21Z">
        <w:r>
          <w:rPr>
            <w:i/>
            <w:iCs/>
          </w:rPr>
          <w:t>Population studies</w:t>
        </w:r>
      </w:ins>
      <w:ins w:id="822" w:author="Julien Riou" w:date="2022-07-12T19:15:21Z">
        <w:r>
          <w:rPr/>
          <w:t>, vol. 62, no. 1, pp. 39–53, 2008.</w:t>
        </w:r>
      </w:ins>
      <w:bookmarkStart w:id="42" w:name="ref-toulemon2008mortality"/>
      <w:bookmarkEnd w:id="42"/>
    </w:p>
    <w:p>
      <w:pPr>
        <w:pStyle w:val="Bibliography"/>
        <w:rPr/>
      </w:pPr>
      <w:ins w:id="824" w:author="Julien Riou" w:date="2022-07-12T19:15:21Z">
        <w:r>
          <w:rPr/>
          <w:t xml:space="preserve">[19] </w:t>
          <w:tab/>
          <w:t xml:space="preserve">J. Schwartz, “Harvesting and long term exposure effects in the relation between air pollution and mortality,” </w:t>
        </w:r>
      </w:ins>
      <w:ins w:id="825" w:author="Julien Riou" w:date="2022-07-12T19:15:21Z">
        <w:r>
          <w:rPr>
            <w:i/>
            <w:iCs/>
          </w:rPr>
          <w:t>American journal of epidemiology</w:t>
        </w:r>
      </w:ins>
      <w:ins w:id="826" w:author="Julien Riou" w:date="2022-07-12T19:15:21Z">
        <w:r>
          <w:rPr/>
          <w:t>, vol. 151, no. 5, pp. 440–448, 2000.</w:t>
        </w:r>
      </w:ins>
      <w:bookmarkStart w:id="43" w:name="ref-schwartz2000harvesting"/>
      <w:bookmarkEnd w:id="43"/>
    </w:p>
    <w:p>
      <w:pPr>
        <w:pStyle w:val="Bibliography"/>
        <w:rPr/>
      </w:pPr>
      <w:ins w:id="828" w:author="Julien Riou" w:date="2022-07-12T19:15:21Z">
        <w:r>
          <w:rPr/>
          <w:t xml:space="preserve">[20] </w:t>
          <w:tab/>
          <w:t xml:space="preserve">G. De Nicola, G. Kauermann, and M. Höhle, “On assessing excess mortality in germany during the COVID-19 pandemic,” </w:t>
        </w:r>
      </w:ins>
      <w:ins w:id="829" w:author="Julien Riou" w:date="2022-07-12T19:15:21Z">
        <w:r>
          <w:rPr>
            <w:i/>
            <w:iCs/>
          </w:rPr>
          <w:t>AStA Wirtschafts-und Sozialstatistisches Archiv</w:t>
        </w:r>
      </w:ins>
      <w:ins w:id="830" w:author="Julien Riou" w:date="2022-07-12T19:15:21Z">
        <w:r>
          <w:rPr/>
          <w:t>, pp. 1–16, 2022.</w:t>
        </w:r>
      </w:ins>
      <w:bookmarkStart w:id="44" w:name="ref-de2022assessing"/>
      <w:bookmarkEnd w:id="44"/>
    </w:p>
    <w:p>
      <w:pPr>
        <w:pStyle w:val="Bibliography"/>
        <w:rPr>
          <w:del w:id="837" w:author="Julien Riou" w:date="2022-07-12T19:15:21Z"/>
        </w:rPr>
      </w:pPr>
      <w:del w:id="832" w:author="Julien Riou" w:date="2022-07-12T19:15:21Z">
        <w:r>
          <w:rPr/>
          <w:delText xml:space="preserve">[3] </w:delText>
          <w:tab/>
          <w:delText xml:space="preserve">H. Wang </w:delText>
        </w:r>
      </w:del>
      <w:del w:id="833" w:author="Julien Riou" w:date="2022-07-12T19:15:21Z">
        <w:r>
          <w:rPr>
            <w:i/>
            <w:iCs/>
          </w:rPr>
          <w:delText>et al.</w:delText>
        </w:r>
      </w:del>
      <w:del w:id="834" w:author="Julien Riou" w:date="2022-07-12T19:15:21Z">
        <w:r>
          <w:rPr/>
          <w:delText xml:space="preserve">, “Estimating excess mortality due to the COVID-19 pandemic: A systematic analysis of COVID-19-related mortality, 2020–21,” </w:delText>
        </w:r>
      </w:del>
      <w:del w:id="835" w:author="Julien Riou" w:date="2022-07-12T19:15:21Z">
        <w:r>
          <w:rPr>
            <w:i/>
            <w:iCs/>
          </w:rPr>
          <w:delText>The Lancet</w:delText>
        </w:r>
      </w:del>
      <w:del w:id="836" w:author="Julien Riou" w:date="2022-07-12T19:15:21Z">
        <w:r>
          <w:rPr/>
          <w:delText>, 2022.</w:delText>
        </w:r>
      </w:del>
      <w:bookmarkStart w:id="45" w:name="ref-wang2022estimating1"/>
      <w:bookmarkEnd w:id="45"/>
    </w:p>
    <w:p>
      <w:pPr>
        <w:pStyle w:val="Bibliography"/>
        <w:rPr/>
      </w:pPr>
      <w:ins w:id="838" w:author="Julien Riou" w:date="2022-07-12T19:15:21Z">
        <w:r>
          <w:rPr/>
          <w:t xml:space="preserve">[21] </w:t>
          <w:tab/>
          <w:t xml:space="preserve">C. Menéndez </w:t>
        </w:r>
      </w:ins>
      <w:ins w:id="839" w:author="Julien Riou" w:date="2022-07-12T19:15:21Z">
        <w:r>
          <w:rPr>
            <w:i/>
            <w:iCs/>
          </w:rPr>
          <w:t>et al.</w:t>
        </w:r>
      </w:ins>
      <w:ins w:id="840" w:author="Julien Riou" w:date="2022-07-12T19:15:21Z">
        <w:r>
          <w:rPr/>
          <w:t xml:space="preserve">, “Limitations to current methods to estimate cause of death: A validation study of a verbal autopsy model,” </w:t>
        </w:r>
      </w:ins>
      <w:ins w:id="841" w:author="Julien Riou" w:date="2022-07-12T19:15:21Z">
        <w:r>
          <w:rPr>
            <w:i/>
            <w:iCs/>
          </w:rPr>
          <w:t>Gates Open Research</w:t>
        </w:r>
      </w:ins>
      <w:ins w:id="842" w:author="Julien Riou" w:date="2022-07-12T19:15:21Z">
        <w:r>
          <w:rPr/>
          <w:t>, vol. 4, 2020.</w:t>
        </w:r>
      </w:ins>
      <w:bookmarkStart w:id="46" w:name="ref-menendez2020limitations"/>
      <w:bookmarkEnd w:id="46"/>
    </w:p>
    <w:p>
      <w:pPr>
        <w:pStyle w:val="Bibliography"/>
        <w:rPr/>
      </w:pPr>
      <w:ins w:id="844" w:author="Julien Riou" w:date="2022-07-12T19:15:21Z">
        <w:r>
          <w:rPr/>
          <w:t xml:space="preserve">[22] </w:t>
          <w:tab/>
          <w:t xml:space="preserve">H. Wang </w:t>
        </w:r>
      </w:ins>
      <w:ins w:id="845" w:author="Julien Riou" w:date="2022-07-12T19:15:21Z">
        <w:r>
          <w:rPr>
            <w:i/>
            <w:iCs/>
          </w:rPr>
          <w:t>et al.</w:t>
        </w:r>
      </w:ins>
      <w:ins w:id="846" w:author="Julien Riou" w:date="2022-07-12T19:15:21Z">
        <w:r>
          <w:rPr/>
          <w:t xml:space="preserve">, “Estimating excess mortality due to the COVID-19 pandemic: A systematic analysis of COVID-19-related mortality, 2020–21,” </w:t>
        </w:r>
      </w:ins>
      <w:ins w:id="847" w:author="Julien Riou" w:date="2022-07-12T19:15:21Z">
        <w:r>
          <w:rPr>
            <w:i/>
            <w:iCs/>
          </w:rPr>
          <w:t>The Lancet</w:t>
        </w:r>
      </w:ins>
      <w:ins w:id="848" w:author="Julien Riou" w:date="2022-07-12T19:15:21Z">
        <w:r>
          <w:rPr/>
          <w:t>, 2022.</w:t>
        </w:r>
      </w:ins>
      <w:bookmarkStart w:id="47" w:name="ref-wang2022estimating"/>
      <w:bookmarkEnd w:id="47"/>
    </w:p>
    <w:p>
      <w:pPr>
        <w:pStyle w:val="Bibliography"/>
        <w:rPr>
          <w:del w:id="853" w:author="Julien Riou" w:date="2022-07-12T19:15:21Z"/>
        </w:rPr>
      </w:pPr>
      <w:del w:id="850" w:author="Julien Riou" w:date="2022-07-12T19:15:21Z">
        <w:r>
          <w:rPr/>
          <w:delText xml:space="preserve">[4] </w:delText>
          <w:tab/>
          <w:delText xml:space="preserve">G. De Nicola, G. Kauermann, and M. Höhle, “On assessing excess mortality in germany during the COVID-19 pandemic,” </w:delText>
        </w:r>
      </w:del>
      <w:del w:id="851" w:author="Julien Riou" w:date="2022-07-12T19:15:21Z">
        <w:r>
          <w:rPr>
            <w:i/>
            <w:iCs/>
          </w:rPr>
          <w:delText>AStA Wirtschafts-und Sozialstatistisches Archiv</w:delText>
        </w:r>
      </w:del>
      <w:del w:id="852" w:author="Julien Riou" w:date="2022-07-12T19:15:21Z">
        <w:r>
          <w:rPr/>
          <w:delText>, pp. 1–16, 2022.</w:delText>
        </w:r>
      </w:del>
      <w:bookmarkStart w:id="48" w:name="ref-de2022assessing1"/>
      <w:bookmarkEnd w:id="48"/>
    </w:p>
    <w:p>
      <w:pPr>
        <w:pStyle w:val="Bibliography"/>
        <w:rPr/>
      </w:pPr>
      <w:ins w:id="854" w:author="Julien Riou" w:date="2022-07-12T19:15:21Z">
        <w:r>
          <w:rPr/>
          <w:t xml:space="preserve">[23] </w:t>
          <w:tab/>
          <w:t xml:space="preserve">C. Whittaker </w:t>
        </w:r>
      </w:ins>
      <w:ins w:id="855" w:author="Julien Riou" w:date="2022-07-12T19:15:21Z">
        <w:r>
          <w:rPr>
            <w:i/>
            <w:iCs/>
          </w:rPr>
          <w:t>et al.</w:t>
        </w:r>
      </w:ins>
      <w:ins w:id="856" w:author="Julien Riou" w:date="2022-07-12T19:15:21Z">
        <w:r>
          <w:rPr/>
          <w:t xml:space="preserve">, “Under-reporting of deaths limits our understanding of true burden of covid-19,” </w:t>
        </w:r>
      </w:ins>
      <w:ins w:id="857" w:author="Julien Riou" w:date="2022-07-12T19:15:21Z">
        <w:r>
          <w:rPr>
            <w:i/>
            <w:iCs/>
          </w:rPr>
          <w:t>Bmj</w:t>
        </w:r>
      </w:ins>
      <w:ins w:id="858" w:author="Julien Riou" w:date="2022-07-12T19:15:21Z">
        <w:r>
          <w:rPr/>
          <w:t>, vol. 375, 2021.</w:t>
        </w:r>
      </w:ins>
      <w:bookmarkStart w:id="49" w:name="ref-whittaker2021under"/>
      <w:bookmarkEnd w:id="49"/>
    </w:p>
    <w:p>
      <w:pPr>
        <w:pStyle w:val="Bibliography"/>
        <w:rPr/>
      </w:pPr>
      <w:ins w:id="860" w:author="Julien Riou" w:date="2022-07-12T19:15:21Z">
        <w:r>
          <w:rPr/>
          <w:t xml:space="preserve">[24] </w:t>
          <w:tab/>
          <w:t xml:space="preserve">N. Islam </w:t>
        </w:r>
      </w:ins>
      <w:ins w:id="861" w:author="Julien Riou" w:date="2022-07-12T19:15:21Z">
        <w:r>
          <w:rPr>
            <w:i/>
            <w:iCs/>
          </w:rPr>
          <w:t>et al.</w:t>
        </w:r>
      </w:ins>
      <w:ins w:id="862" w:author="Julien Riou" w:date="2022-07-12T19:15:21Z">
        <w:r>
          <w:rPr/>
          <w:t xml:space="preserve">, “Excess deaths associated with covid-19 pandemic in 2020: Age and sex disaggregated time series analysis in 29 high income countries,” </w:t>
        </w:r>
      </w:ins>
      <w:ins w:id="863" w:author="Julien Riou" w:date="2022-07-12T19:15:21Z">
        <w:r>
          <w:rPr>
            <w:i/>
            <w:iCs/>
          </w:rPr>
          <w:t>bmj</w:t>
        </w:r>
      </w:ins>
      <w:ins w:id="864" w:author="Julien Riou" w:date="2022-07-12T19:15:21Z">
        <w:r>
          <w:rPr/>
          <w:t>, vol. 373, 2021.</w:t>
        </w:r>
      </w:ins>
      <w:bookmarkStart w:id="50" w:name="ref-islam2021excess"/>
      <w:bookmarkEnd w:id="50"/>
    </w:p>
    <w:p>
      <w:pPr>
        <w:pStyle w:val="Bibliography"/>
        <w:rPr/>
      </w:pPr>
      <w:ins w:id="866" w:author="Julien Riou" w:date="2022-07-12T19:15:21Z">
        <w:r>
          <w:rPr/>
          <w:t xml:space="preserve">[25] </w:t>
          <w:tab/>
          <w:t xml:space="preserve">R. Weitkunat, C. Junker, S. Caviezel, and K. Fehst, “Mortality monitoring in switzerland,” </w:t>
        </w:r>
      </w:ins>
      <w:ins w:id="867" w:author="Julien Riou" w:date="2022-07-12T19:15:21Z">
        <w:r>
          <w:rPr>
            <w:i/>
            <w:iCs/>
          </w:rPr>
          <w:t>Swiss Medical Weekly</w:t>
        </w:r>
      </w:ins>
      <w:ins w:id="868" w:author="Julien Riou" w:date="2022-07-12T19:15:21Z">
        <w:r>
          <w:rPr/>
          <w:t>, no. 37, 2021.</w:t>
        </w:r>
      </w:ins>
      <w:bookmarkStart w:id="51" w:name="ref-weitkunat2021mortality"/>
      <w:bookmarkEnd w:id="51"/>
    </w:p>
    <w:p>
      <w:pPr>
        <w:pStyle w:val="Bibliography"/>
        <w:rPr/>
      </w:pPr>
      <w:ins w:id="870" w:author="Julien Riou" w:date="2022-07-12T19:15:21Z">
        <w:r>
          <w:rPr/>
          <w:t xml:space="preserve">[26] </w:t>
          <w:tab/>
          <w:t xml:space="preserve">A. Karlinsky and D. Kobak, “Tracking excess mortality across countries during the COVID-19 pandemic with the World Mortality Dataset,” </w:t>
        </w:r>
      </w:ins>
      <w:ins w:id="871" w:author="Julien Riou" w:date="2022-07-12T19:15:21Z">
        <w:r>
          <w:rPr>
            <w:i/>
            <w:iCs/>
          </w:rPr>
          <w:t>Elife</w:t>
        </w:r>
      </w:ins>
      <w:ins w:id="872" w:author="Julien Riou" w:date="2022-07-12T19:15:21Z">
        <w:r>
          <w:rPr/>
          <w:t>, vol. 10, 2021.</w:t>
        </w:r>
      </w:ins>
      <w:bookmarkStart w:id="52" w:name="ref-karlinsky2021tracking"/>
      <w:bookmarkEnd w:id="52"/>
    </w:p>
    <w:p>
      <w:pPr>
        <w:pStyle w:val="Bibliography"/>
        <w:rPr>
          <w:del w:id="877" w:author="Julien Riou" w:date="2022-07-12T19:15:21Z"/>
        </w:rPr>
      </w:pPr>
      <w:del w:id="874" w:author="Julien Riou" w:date="2022-07-12T19:15:21Z">
        <w:r>
          <w:rPr/>
          <w:delText xml:space="preserve">[5] </w:delText>
          <w:tab/>
          <w:delText xml:space="preserve">G. Konstantinoudis, V. Gómez-Rubio, M. Cameletti, M. Pirani, G. Baio, and M. Blangiardo, “A framework for estimating and visualizing excess mortality during the COVID-19 pandemic,” </w:delText>
        </w:r>
      </w:del>
      <w:del w:id="875" w:author="Julien Riou" w:date="2022-07-12T19:15:21Z">
        <w:r>
          <w:rPr>
            <w:i/>
            <w:iCs/>
          </w:rPr>
          <w:delText>arXiv preprint arXiv:2201.06458</w:delText>
        </w:r>
      </w:del>
      <w:del w:id="876" w:author="Julien Riou" w:date="2022-07-12T19:15:21Z">
        <w:r>
          <w:rPr/>
          <w:delText>, 2022.</w:delText>
        </w:r>
      </w:del>
      <w:bookmarkStart w:id="53" w:name="ref-konstantinoudis2022framework1"/>
      <w:bookmarkEnd w:id="53"/>
    </w:p>
    <w:p>
      <w:pPr>
        <w:pStyle w:val="Bibliography"/>
        <w:rPr/>
      </w:pPr>
      <w:r>
        <w:rPr/>
        <w:t>[</w:t>
      </w:r>
      <w:ins w:id="878" w:author="Julien Riou" w:date="2022-07-12T19:15:21Z">
        <w:r>
          <w:rPr/>
          <w:t>27</w:t>
        </w:r>
      </w:ins>
      <w:del w:id="879" w:author="Julien Riou" w:date="2022-07-12T19:15:21Z">
        <w:r>
          <w:rPr/>
          <w:delText>6</w:delText>
        </w:r>
      </w:del>
      <w:r>
        <w:rPr/>
        <w:t xml:space="preserve">] </w:t>
        <w:tab/>
        <w:t xml:space="preserve">K. Staub </w:t>
      </w:r>
      <w:r>
        <w:rPr>
          <w:i/>
          <w:iCs/>
        </w:rPr>
        <w:t>et al.</w:t>
      </w:r>
      <w:r>
        <w:rPr/>
        <w:t xml:space="preserve">, “Historically high excess mortality during the COVID-19 pandemic in switzerland, sweden, and spain,” </w:t>
      </w:r>
      <w:r>
        <w:rPr>
          <w:i/>
          <w:iCs/>
        </w:rPr>
        <w:t>Annals of internal medicine</w:t>
      </w:r>
      <w:r>
        <w:rPr/>
        <w:t>.</w:t>
      </w:r>
      <w:bookmarkStart w:id="54" w:name="ref-staub2022historically"/>
      <w:bookmarkEnd w:id="54"/>
    </w:p>
    <w:p>
      <w:pPr>
        <w:pStyle w:val="Bibliography"/>
        <w:rPr/>
      </w:pPr>
      <w:ins w:id="880" w:author="Julien Riou" w:date="2022-07-12T19:15:21Z">
        <w:r>
          <w:rPr/>
          <w:t xml:space="preserve">[28] </w:t>
          <w:tab/>
          <w:t xml:space="preserve">G. Konstantinoudis </w:t>
        </w:r>
      </w:ins>
      <w:ins w:id="881" w:author="Julien Riou" w:date="2022-07-12T19:15:21Z">
        <w:r>
          <w:rPr>
            <w:i/>
            <w:iCs/>
          </w:rPr>
          <w:t>et al.</w:t>
        </w:r>
      </w:ins>
      <w:ins w:id="882" w:author="Julien Riou" w:date="2022-07-12T19:15:21Z">
        <w:r>
          <w:rPr/>
          <w:t xml:space="preserve">, “Regional excess mortality during the 2020 COVID-19 pandemic in five european countries,” </w:t>
        </w:r>
      </w:ins>
      <w:ins w:id="883" w:author="Julien Riou" w:date="2022-07-12T19:15:21Z">
        <w:r>
          <w:rPr>
            <w:i/>
            <w:iCs/>
          </w:rPr>
          <w:t>Nature Communications</w:t>
        </w:r>
      </w:ins>
      <w:ins w:id="884" w:author="Julien Riou" w:date="2022-07-12T19:15:21Z">
        <w:r>
          <w:rPr/>
          <w:t>, vol. 13, no. 1, pp. 1–11, 2022.</w:t>
        </w:r>
      </w:ins>
      <w:bookmarkStart w:id="55" w:name="ref-konstantinoudis2022regional"/>
      <w:bookmarkEnd w:id="55"/>
    </w:p>
    <w:p>
      <w:pPr>
        <w:pStyle w:val="Bibliography"/>
        <w:rPr/>
      </w:pPr>
      <w:ins w:id="886" w:author="Julien Riou" w:date="2022-07-12T19:15:21Z">
        <w:r>
          <w:rPr/>
          <w:t xml:space="preserve">[29] </w:t>
          <w:tab/>
          <w:t xml:space="preserve">“World Health Organization. Global excess deaths associated with COVID-19.” </w:t>
        </w:r>
      </w:ins>
      <w:hyperlink r:id="rId12">
        <w:ins w:id="887" w:author="Julien Riou" w:date="2022-07-12T19:15:21Z">
          <w:r>
            <w:rPr>
              <w:rStyle w:val="InternetLink"/>
            </w:rPr>
            <w:t>https://www.who.int/data/sets/global-excess-deaths-associated-with-covid-19-modelled-estimates</w:t>
          </w:r>
        </w:ins>
      </w:hyperlink>
      <w:ins w:id="888" w:author="Julien Riou" w:date="2022-07-12T19:15:21Z">
        <w:r>
          <w:rPr/>
          <w:t>.</w:t>
        </w:r>
      </w:ins>
      <w:bookmarkStart w:id="56" w:name="ref-whoexcess"/>
      <w:bookmarkEnd w:id="56"/>
    </w:p>
    <w:p>
      <w:pPr>
        <w:pStyle w:val="Bibliography"/>
        <w:rPr/>
      </w:pPr>
      <w:ins w:id="890" w:author="Julien Riou" w:date="2022-07-12T19:15:21Z">
        <w:r>
          <w:rPr/>
          <w:t xml:space="preserve">[30] </w:t>
          <w:tab/>
          <w:t xml:space="preserve">“The Economist and Solstad, S. The pandemic’s true death toll. The Economist, issue 20, 2021.” </w:t>
        </w:r>
      </w:ins>
      <w:hyperlink r:id="rId13">
        <w:ins w:id="891" w:author="Julien Riou" w:date="2022-07-12T19:15:21Z">
          <w:r>
            <w:rPr>
              <w:rStyle w:val="InternetLink"/>
            </w:rPr>
            <w:t>https://www.economist.com/graphic-detail/coronavirus-excess-deaths-estimates</w:t>
          </w:r>
        </w:ins>
      </w:hyperlink>
      <w:ins w:id="892" w:author="Julien Riou" w:date="2022-07-12T19:15:21Z">
        <w:r>
          <w:rPr/>
          <w:t>.</w:t>
        </w:r>
      </w:ins>
      <w:bookmarkStart w:id="57" w:name="ref-theeconomist"/>
      <w:bookmarkEnd w:id="57"/>
    </w:p>
    <w:p>
      <w:pPr>
        <w:pStyle w:val="Bibliography"/>
        <w:rPr/>
      </w:pPr>
      <w:ins w:id="894" w:author="Julien Riou" w:date="2022-07-12T19:15:21Z">
        <w:r>
          <w:rPr/>
          <w:t xml:space="preserve">[31] </w:t>
          <w:tab/>
          <w:t xml:space="preserve">G. Konstantinoudis, V. Gómez-Rubio, M. Cameletti, M. Pirani, G. Baio, and M. Blangiardo, “A framework for estimating and visualising excess mortality during the COVID-19 pandemic,” </w:t>
        </w:r>
      </w:ins>
      <w:ins w:id="895" w:author="Julien Riou" w:date="2022-07-12T19:15:21Z">
        <w:r>
          <w:rPr>
            <w:i/>
            <w:iCs/>
          </w:rPr>
          <w:t>arXiv preprint arXiv:2201.06458</w:t>
        </w:r>
      </w:ins>
      <w:ins w:id="896" w:author="Julien Riou" w:date="2022-07-12T19:15:21Z">
        <w:r>
          <w:rPr/>
          <w:t>, 2022.</w:t>
        </w:r>
      </w:ins>
      <w:bookmarkStart w:id="58" w:name="ref-konstantinoudis2022framework"/>
      <w:bookmarkEnd w:id="58"/>
    </w:p>
    <w:p>
      <w:pPr>
        <w:pStyle w:val="Bibliography"/>
        <w:rPr>
          <w:del w:id="903" w:author="Julien Riou" w:date="2022-07-12T19:15:21Z"/>
        </w:rPr>
      </w:pPr>
      <w:del w:id="898" w:author="Julien Riou" w:date="2022-07-12T19:15:21Z">
        <w:r>
          <w:rPr/>
          <w:delText xml:space="preserve">[7] </w:delText>
          <w:tab/>
          <w:delText xml:space="preserve">K. E. Mansfield </w:delText>
        </w:r>
      </w:del>
      <w:del w:id="899" w:author="Julien Riou" w:date="2022-07-12T19:15:21Z">
        <w:r>
          <w:rPr>
            <w:i/>
            <w:iCs/>
          </w:rPr>
          <w:delText>et al.</w:delText>
        </w:r>
      </w:del>
      <w:del w:id="900" w:author="Julien Riou" w:date="2022-07-12T19:15:21Z">
        <w:r>
          <w:rPr/>
          <w:delText xml:space="preserve">, “Indirect acute effects of the COVID-19 pandemic on physical and mental health in the UK: A population-based study,” </w:delText>
        </w:r>
      </w:del>
      <w:del w:id="901" w:author="Julien Riou" w:date="2022-07-12T19:15:21Z">
        <w:r>
          <w:rPr>
            <w:i/>
            <w:iCs/>
          </w:rPr>
          <w:delText>The Lancet Digital Health</w:delText>
        </w:r>
      </w:del>
      <w:del w:id="902" w:author="Julien Riou" w:date="2022-07-12T19:15:21Z">
        <w:r>
          <w:rPr/>
          <w:delText>, vol. 3, no. 4, pp. e217–e230, 2021.</w:delText>
        </w:r>
      </w:del>
      <w:bookmarkStart w:id="59" w:name="ref-mansfield2021indirect1"/>
      <w:bookmarkEnd w:id="59"/>
    </w:p>
    <w:p>
      <w:pPr>
        <w:pStyle w:val="Bibliography"/>
        <w:rPr/>
      </w:pPr>
      <w:r>
        <w:rPr/>
        <w:t>[</w:t>
      </w:r>
      <w:ins w:id="904" w:author="Julien Riou" w:date="2022-07-12T19:15:21Z">
        <w:r>
          <w:rPr/>
          <w:t>32</w:t>
        </w:r>
      </w:ins>
      <w:del w:id="905" w:author="Julien Riou" w:date="2022-07-12T19:15:21Z">
        <w:r>
          <w:rPr/>
          <w:delText>8</w:delText>
        </w:r>
      </w:del>
      <w:r>
        <w:rPr/>
        <w:t xml:space="preserve">] </w:t>
        <w:tab/>
        <w:t xml:space="preserve">“Federal Statistical Office. STAT-TAB interactive tables.” </w:t>
      </w:r>
      <w:hyperlink r:id="rId14">
        <w:r>
          <w:rPr>
            <w:rStyle w:val="InternetLink"/>
          </w:rPr>
          <w:t>https://www.pxweb.bfs.admin.ch/pxweb/en/</w:t>
        </w:r>
      </w:hyperlink>
      <w:r>
        <w:rPr/>
        <w:t>.</w:t>
      </w:r>
      <w:bookmarkStart w:id="60" w:name="ref-fsopop"/>
      <w:bookmarkEnd w:id="60"/>
    </w:p>
    <w:p>
      <w:pPr>
        <w:pStyle w:val="Bibliography"/>
        <w:rPr/>
      </w:pPr>
      <w:r>
        <w:rPr/>
        <w:t>[</w:t>
      </w:r>
      <w:ins w:id="906" w:author="Julien Riou" w:date="2022-07-12T19:15:21Z">
        <w:r>
          <w:rPr/>
          <w:t>33</w:t>
        </w:r>
      </w:ins>
      <w:del w:id="907" w:author="Julien Riou" w:date="2022-07-12T19:15:21Z">
        <w:r>
          <w:rPr/>
          <w:delText>9</w:delText>
        </w:r>
      </w:del>
      <w:r>
        <w:rPr/>
        <w:t xml:space="preserve">] </w:t>
        <w:tab/>
        <w:t xml:space="preserve">“Federal Statistical Office. Births and deaths.” </w:t>
      </w:r>
      <w:hyperlink r:id="rId15">
        <w:r>
          <w:rPr>
            <w:rStyle w:val="InternetLink"/>
          </w:rPr>
          <w:t>https://www.bfs.admin.ch/bfs/en/home/statistics/population/births-deaths.html</w:t>
        </w:r>
      </w:hyperlink>
      <w:r>
        <w:rPr/>
        <w:t>.</w:t>
      </w:r>
      <w:bookmarkStart w:id="61" w:name="ref-fsodeath"/>
      <w:bookmarkEnd w:id="61"/>
    </w:p>
    <w:p>
      <w:pPr>
        <w:pStyle w:val="Bibliography"/>
        <w:rPr/>
      </w:pPr>
      <w:ins w:id="908" w:author="Julien Riou" w:date="2022-07-12T19:15:21Z">
        <w:r>
          <w:rPr/>
          <w:t xml:space="preserve">[34] </w:t>
          <w:tab/>
          <w:t xml:space="preserve">H. Hersbach </w:t>
        </w:r>
      </w:ins>
      <w:ins w:id="909" w:author="Julien Riou" w:date="2022-07-12T19:15:21Z">
        <w:r>
          <w:rPr>
            <w:i/>
            <w:iCs/>
          </w:rPr>
          <w:t>et al.</w:t>
        </w:r>
      </w:ins>
      <w:ins w:id="910" w:author="Julien Riou" w:date="2022-07-12T19:15:21Z">
        <w:r>
          <w:rPr/>
          <w:t>, “The ERA5 global reanalysis. Quarterly journal of the royal meteorological society.(in in print),” 2020.</w:t>
        </w:r>
      </w:ins>
      <w:bookmarkStart w:id="62" w:name="ref-hersbach2020era5"/>
      <w:bookmarkEnd w:id="62"/>
    </w:p>
    <w:p>
      <w:pPr>
        <w:pStyle w:val="Bibliography"/>
        <w:rPr/>
      </w:pPr>
      <w:ins w:id="912" w:author="Julien Riou" w:date="2022-07-12T19:15:21Z">
        <w:r>
          <w:rPr/>
          <w:t xml:space="preserve">[35] </w:t>
          <w:tab/>
          <w:t xml:space="preserve">“Nager.date: Worldwide public holiday.” </w:t>
        </w:r>
      </w:ins>
      <w:hyperlink r:id="rId16">
        <w:ins w:id="913" w:author="Julien Riou" w:date="2022-07-12T19:15:21Z">
          <w:r>
            <w:rPr>
              <w:rStyle w:val="InternetLink"/>
            </w:rPr>
            <w:t>https://date.nager.at/</w:t>
          </w:r>
        </w:ins>
      </w:hyperlink>
      <w:ins w:id="914" w:author="Julien Riou" w:date="2022-07-12T19:15:21Z">
        <w:r>
          <w:rPr/>
          <w:t>.</w:t>
        </w:r>
      </w:ins>
      <w:bookmarkStart w:id="63" w:name="ref-nager"/>
      <w:bookmarkEnd w:id="63"/>
    </w:p>
    <w:p>
      <w:pPr>
        <w:pStyle w:val="Bibliography"/>
        <w:rPr>
          <w:del w:id="919" w:author="Julien Riou" w:date="2022-07-12T19:15:21Z"/>
        </w:rPr>
      </w:pPr>
      <w:del w:id="916" w:author="Julien Riou" w:date="2022-07-12T19:15:21Z">
        <w:r>
          <w:rPr/>
          <w:delText xml:space="preserve">[10] </w:delText>
          <w:tab/>
          <w:delText xml:space="preserve">“Federal Office of Meteorology and Climatology MeteoSwiss.” </w:delText>
        </w:r>
      </w:del>
      <w:hyperlink r:id="rId17">
        <w:del w:id="917" w:author="Julien Riou" w:date="2022-07-12T19:15:21Z">
          <w:r>
            <w:rPr>
              <w:rStyle w:val="InternetLink"/>
            </w:rPr>
            <w:delText>https://www.meteoswiss.admin.ch</w:delText>
          </w:r>
        </w:del>
      </w:hyperlink>
      <w:del w:id="918" w:author="Julien Riou" w:date="2022-07-12T19:15:21Z">
        <w:r>
          <w:rPr/>
          <w:delText>.</w:delText>
        </w:r>
      </w:del>
    </w:p>
    <w:p>
      <w:pPr>
        <w:pStyle w:val="Bibliography"/>
        <w:rPr/>
      </w:pPr>
      <w:ins w:id="920" w:author="Julien Riou" w:date="2022-07-12T19:15:21Z">
        <w:r>
          <w:rPr/>
          <w:t xml:space="preserve">[36] </w:t>
          <w:tab/>
          <w:t xml:space="preserve">“Federal Office of Public Health. COVID-⁠19 Switzerland.” </w:t>
        </w:r>
      </w:ins>
      <w:hyperlink r:id="rId18">
        <w:ins w:id="921" w:author="Julien Riou" w:date="2022-07-12T19:15:21Z">
          <w:r>
            <w:rPr>
              <w:rStyle w:val="InternetLink"/>
            </w:rPr>
            <w:t>https://www.covid19.admin.ch/en/overview</w:t>
          </w:r>
        </w:ins>
      </w:hyperlink>
      <w:ins w:id="922" w:author="Julien Riou" w:date="2022-07-12T19:15:21Z">
        <w:r>
          <w:rPr/>
          <w:t>.</w:t>
        </w:r>
      </w:ins>
      <w:bookmarkStart w:id="64" w:name="ref-bag"/>
      <w:bookmarkEnd w:id="64"/>
    </w:p>
    <w:p>
      <w:pPr>
        <w:pStyle w:val="Bibliography"/>
        <w:rPr>
          <w:del w:id="927" w:author="Julien Riou" w:date="2022-07-12T19:15:21Z"/>
        </w:rPr>
      </w:pPr>
      <w:del w:id="924" w:author="Julien Riou" w:date="2022-07-12T19:15:21Z">
        <w:r>
          <w:rPr/>
          <w:delText xml:space="preserve">[11] </w:delText>
          <w:tab/>
          <w:delText xml:space="preserve">“Nager.date: Worldwide public holiday.” </w:delText>
        </w:r>
      </w:del>
      <w:hyperlink r:id="rId19">
        <w:del w:id="925" w:author="Julien Riou" w:date="2022-07-12T19:15:21Z">
          <w:r>
            <w:rPr>
              <w:rStyle w:val="InternetLink"/>
            </w:rPr>
            <w:delText>https://date.nager.at/</w:delText>
          </w:r>
        </w:del>
      </w:hyperlink>
      <w:del w:id="926" w:author="Julien Riou" w:date="2022-07-12T19:15:21Z">
        <w:r>
          <w:rPr/>
          <w:delText>.</w:delText>
        </w:r>
      </w:del>
    </w:p>
    <w:p>
      <w:pPr>
        <w:pStyle w:val="Bibliography"/>
        <w:rPr/>
      </w:pPr>
      <w:ins w:id="928" w:author="Julien Riou" w:date="2022-07-12T19:15:21Z">
        <w:r>
          <w:rPr/>
          <w:t xml:space="preserve">[37] </w:t>
          <w:tab/>
          <w:t xml:space="preserve">A. Gasparrini </w:t>
        </w:r>
      </w:ins>
      <w:ins w:id="929" w:author="Julien Riou" w:date="2022-07-12T19:15:21Z">
        <w:r>
          <w:rPr>
            <w:i/>
            <w:iCs/>
          </w:rPr>
          <w:t>et al.</w:t>
        </w:r>
      </w:ins>
      <w:ins w:id="930" w:author="Julien Riou" w:date="2022-07-12T19:15:21Z">
        <w:r>
          <w:rPr/>
          <w:t xml:space="preserve">, “Mortality risk attributable to high and low ambient temperature: A multicountry observational study,” </w:t>
        </w:r>
      </w:ins>
      <w:ins w:id="931" w:author="Julien Riou" w:date="2022-07-12T19:15:21Z">
        <w:r>
          <w:rPr>
            <w:i/>
            <w:iCs/>
          </w:rPr>
          <w:t>The lancet</w:t>
        </w:r>
      </w:ins>
      <w:ins w:id="932" w:author="Julien Riou" w:date="2022-07-12T19:15:21Z">
        <w:r>
          <w:rPr/>
          <w:t>, vol. 386, no. 9991, pp. 369–375, 2015.</w:t>
        </w:r>
      </w:ins>
      <w:bookmarkStart w:id="65" w:name="ref-gasparrini2015mortality"/>
      <w:bookmarkEnd w:id="65"/>
    </w:p>
    <w:p>
      <w:pPr>
        <w:pStyle w:val="Bibliography"/>
        <w:rPr>
          <w:del w:id="937" w:author="Julien Riou" w:date="2022-07-12T19:15:21Z"/>
        </w:rPr>
      </w:pPr>
      <w:del w:id="934" w:author="Julien Riou" w:date="2022-07-12T19:15:21Z">
        <w:r>
          <w:rPr/>
          <w:delText xml:space="preserve">[12] </w:delText>
          <w:tab/>
          <w:delText xml:space="preserve">“Federal Office of Public Health. COVID-⁠19 Switzerland.” </w:delText>
        </w:r>
      </w:del>
      <w:hyperlink r:id="rId20">
        <w:del w:id="935" w:author="Julien Riou" w:date="2022-07-12T19:15:21Z">
          <w:r>
            <w:rPr>
              <w:rStyle w:val="InternetLink"/>
            </w:rPr>
            <w:delText>https://www.covid19.admin.ch/en/overview</w:delText>
          </w:r>
        </w:del>
      </w:hyperlink>
      <w:del w:id="936" w:author="Julien Riou" w:date="2022-07-12T19:15:21Z">
        <w:r>
          <w:rPr/>
          <w:delText>.</w:delText>
        </w:r>
      </w:del>
    </w:p>
    <w:p>
      <w:pPr>
        <w:pStyle w:val="Bibliography"/>
        <w:rPr>
          <w:del w:id="943" w:author="Julien Riou" w:date="2022-07-12T19:15:21Z"/>
        </w:rPr>
      </w:pPr>
      <w:del w:id="938" w:author="Julien Riou" w:date="2022-07-12T19:15:21Z">
        <w:r>
          <w:rPr/>
          <w:delText xml:space="preserve">[13] </w:delText>
          <w:tab/>
          <w:delText xml:space="preserve">G. Konstantinoudis </w:delText>
        </w:r>
      </w:del>
      <w:del w:id="939" w:author="Julien Riou" w:date="2022-07-12T19:15:21Z">
        <w:r>
          <w:rPr>
            <w:i/>
            <w:iCs/>
          </w:rPr>
          <w:delText>et al.</w:delText>
        </w:r>
      </w:del>
      <w:del w:id="940" w:author="Julien Riou" w:date="2022-07-12T19:15:21Z">
        <w:r>
          <w:rPr/>
          <w:delText xml:space="preserve">, “Regional excess mortality during the 2020 COVID-19 pandemic in five european countries,” </w:delText>
        </w:r>
      </w:del>
      <w:del w:id="941" w:author="Julien Riou" w:date="2022-07-12T19:15:21Z">
        <w:r>
          <w:rPr>
            <w:i/>
            <w:iCs/>
          </w:rPr>
          <w:delText>Nature Communications</w:delText>
        </w:r>
      </w:del>
      <w:del w:id="942" w:author="Julien Riou" w:date="2022-07-12T19:15:21Z">
        <w:r>
          <w:rPr/>
          <w:delText>, vol. 13, no. 1, pp. 1–11, 2022.</w:delText>
        </w:r>
      </w:del>
      <w:bookmarkStart w:id="66" w:name="ref-konstantinoudis2022regional1"/>
      <w:bookmarkEnd w:id="66"/>
    </w:p>
    <w:p>
      <w:pPr>
        <w:pStyle w:val="Bibliography"/>
        <w:rPr/>
      </w:pPr>
      <w:r>
        <w:rPr/>
        <w:t>[</w:t>
      </w:r>
      <w:ins w:id="944" w:author="Julien Riou" w:date="2022-07-12T19:15:21Z">
        <w:r>
          <w:rPr/>
          <w:t>38</w:t>
        </w:r>
      </w:ins>
      <w:del w:id="945" w:author="Julien Riou" w:date="2022-07-12T19:15:21Z">
        <w:r>
          <w:rPr/>
          <w:delText>14</w:delText>
        </w:r>
      </w:del>
      <w:r>
        <w:rPr/>
        <w:t xml:space="preserve">] </w:t>
        <w:tab/>
        <w:t xml:space="preserve">A. Riebler, S. H. Sørbye, D. Simpson, and H. Rue, “An intuitive bayesian spatial model for disease mapping that accounts for scaling,” </w:t>
      </w:r>
      <w:r>
        <w:rPr>
          <w:i/>
          <w:iCs/>
        </w:rPr>
        <w:t>Statistical methods in medical research</w:t>
      </w:r>
      <w:r>
        <w:rPr/>
        <w:t>, vol. 25, no. 4, pp. 1145–1165, 2016.</w:t>
      </w:r>
      <w:bookmarkStart w:id="67" w:name="ref-riebler2016intuitive"/>
      <w:bookmarkEnd w:id="67"/>
    </w:p>
    <w:p>
      <w:pPr>
        <w:pStyle w:val="Bibliography"/>
        <w:rPr/>
      </w:pPr>
      <w:r>
        <w:rPr/>
        <w:t>[</w:t>
      </w:r>
      <w:ins w:id="946" w:author="Julien Riou" w:date="2022-07-12T19:15:21Z">
        <w:r>
          <w:rPr/>
          <w:t>39</w:t>
        </w:r>
      </w:ins>
      <w:del w:id="947" w:author="Julien Riou" w:date="2022-07-12T19:15:21Z">
        <w:r>
          <w:rPr/>
          <w:delText>15</w:delText>
        </w:r>
      </w:del>
      <w:r>
        <w:rPr/>
        <w:t xml:space="preserve">] </w:t>
        <w:tab/>
        <w:t xml:space="preserve">J. Besag, J. York, and A. Mollié, “Bayesian image restoration, with two applications in spatial statistics,” </w:t>
      </w:r>
      <w:r>
        <w:rPr>
          <w:i/>
          <w:iCs/>
        </w:rPr>
        <w:t>Annals of the institute of statistical mathematics</w:t>
      </w:r>
      <w:r>
        <w:rPr/>
        <w:t>, vol. 43, no. 1, pp. 1–20, 1991.</w:t>
      </w:r>
      <w:bookmarkStart w:id="68" w:name="ref-besag1991bayesian"/>
      <w:bookmarkEnd w:id="68"/>
    </w:p>
    <w:p>
      <w:pPr>
        <w:pStyle w:val="Bibliography"/>
        <w:rPr/>
      </w:pPr>
      <w:r>
        <w:rPr/>
        <w:t>[</w:t>
      </w:r>
      <w:ins w:id="948" w:author="Julien Riou" w:date="2022-07-12T19:15:21Z">
        <w:r>
          <w:rPr/>
          <w:t>40</w:t>
        </w:r>
      </w:ins>
      <w:del w:id="949" w:author="Julien Riou" w:date="2022-07-12T19:15:21Z">
        <w:r>
          <w:rPr/>
          <w:delText>16</w:delText>
        </w:r>
      </w:del>
      <w:r>
        <w:rPr/>
        <w:t xml:space="preserve">] </w:t>
        <w:tab/>
        <w:t xml:space="preserve">A. Gelman, J. B. Carlin, H. S. Stern, and D. B. Rubin, </w:t>
      </w:r>
      <w:r>
        <w:rPr>
          <w:i/>
          <w:iCs/>
        </w:rPr>
        <w:t>Bayesian data analysis</w:t>
      </w:r>
      <w:r>
        <w:rPr/>
        <w:t>. Chapman; Hall/CRC, 1995.</w:t>
      </w:r>
      <w:bookmarkStart w:id="69" w:name="ref-gelman1995bayesian"/>
      <w:bookmarkEnd w:id="69"/>
    </w:p>
    <w:p>
      <w:pPr>
        <w:pStyle w:val="Bibliography"/>
        <w:rPr/>
      </w:pPr>
      <w:ins w:id="950" w:author="Julien Riou" w:date="2022-07-12T19:15:21Z">
        <w:r>
          <w:rPr/>
          <w:t xml:space="preserve">[41] </w:t>
          <w:tab/>
          <w:t xml:space="preserve">F. Lindgren and H. Rue, “Bayesian spatial modelling with r-INLA,” </w:t>
        </w:r>
      </w:ins>
      <w:ins w:id="951" w:author="Julien Riou" w:date="2022-07-12T19:15:21Z">
        <w:r>
          <w:rPr>
            <w:i/>
            <w:iCs/>
          </w:rPr>
          <w:t>Journal of statistical software</w:t>
        </w:r>
      </w:ins>
      <w:ins w:id="952" w:author="Julien Riou" w:date="2022-07-12T19:15:21Z">
        <w:r>
          <w:rPr/>
          <w:t>, vol. 63, pp. 1–25, 2015.</w:t>
        </w:r>
      </w:ins>
      <w:bookmarkStart w:id="70" w:name="ref-lindgren2015bayesian"/>
      <w:bookmarkEnd w:id="70"/>
    </w:p>
    <w:p>
      <w:pPr>
        <w:pStyle w:val="Bibliography"/>
        <w:rPr/>
      </w:pPr>
      <w:ins w:id="954" w:author="Julien Riou" w:date="2022-07-12T19:15:21Z">
        <w:r>
          <w:rPr/>
          <w:t xml:space="preserve">[42] </w:t>
          <w:tab/>
          <w:t xml:space="preserve">P. de Valpine, D. Turek, C. J. Paciorek, C. Anderson-Bergman, D. T. Lang, and R. Bodik, “Programming with models: Writing statistical algorithms for general model structures with NIMBLE,” </w:t>
        </w:r>
      </w:ins>
      <w:ins w:id="955" w:author="Julien Riou" w:date="2022-07-12T19:15:21Z">
        <w:r>
          <w:rPr>
            <w:i/>
            <w:iCs/>
          </w:rPr>
          <w:t>Journal of Computational and Graphical Statistics</w:t>
        </w:r>
      </w:ins>
      <w:ins w:id="956" w:author="Julien Riou" w:date="2022-07-12T19:15:21Z">
        <w:r>
          <w:rPr/>
          <w:t>, vol. 26, no. 2, pp. 403–413, 2017.</w:t>
        </w:r>
      </w:ins>
      <w:bookmarkStart w:id="71" w:name="ref-de2017programming"/>
      <w:bookmarkEnd w:id="71"/>
    </w:p>
    <w:p>
      <w:pPr>
        <w:pStyle w:val="Bibliography"/>
        <w:rPr/>
      </w:pPr>
      <w:ins w:id="958" w:author="Julien Riou" w:date="2022-07-12T19:15:21Z">
        <w:r>
          <w:rPr/>
          <w:t xml:space="preserve">[43] </w:t>
          <w:tab/>
          <w:t xml:space="preserve">M. Chadeau-Hyam </w:t>
        </w:r>
      </w:ins>
      <w:ins w:id="959" w:author="Julien Riou" w:date="2022-07-12T19:15:21Z">
        <w:r>
          <w:rPr>
            <w:i/>
            <w:iCs/>
          </w:rPr>
          <w:t>et al.</w:t>
        </w:r>
      </w:ins>
      <w:ins w:id="960" w:author="Julien Riou" w:date="2022-07-12T19:15:21Z">
        <w:r>
          <w:rPr/>
          <w:t xml:space="preserve">, “REACT-1 round 15 final report: Increased breakthrough SARS-CoV-2 infections among adults who had received two doses of vaccine, but booster doses and first doses in children are providing important protection,” </w:t>
        </w:r>
      </w:ins>
      <w:ins w:id="961" w:author="Julien Riou" w:date="2022-07-12T19:15:21Z">
        <w:r>
          <w:rPr>
            <w:i/>
            <w:iCs/>
          </w:rPr>
          <w:t>medRxiv</w:t>
        </w:r>
      </w:ins>
      <w:ins w:id="962" w:author="Julien Riou" w:date="2022-07-12T19:15:21Z">
        <w:r>
          <w:rPr/>
          <w:t>, 2021.</w:t>
        </w:r>
      </w:ins>
      <w:bookmarkStart w:id="72" w:name="ref-chadeau2021react"/>
      <w:bookmarkEnd w:id="72"/>
    </w:p>
    <w:p>
      <w:pPr>
        <w:pStyle w:val="Bibliography"/>
        <w:rPr/>
      </w:pPr>
      <w:ins w:id="964" w:author="Julien Riou" w:date="2022-07-12T19:15:21Z">
        <w:r>
          <w:rPr/>
          <w:t xml:space="preserve">[44] </w:t>
          <w:tab/>
          <w:t xml:space="preserve">S. Elezkurtaj </w:t>
        </w:r>
      </w:ins>
      <w:ins w:id="965" w:author="Julien Riou" w:date="2022-07-12T19:15:21Z">
        <w:r>
          <w:rPr>
            <w:i/>
            <w:iCs/>
          </w:rPr>
          <w:t>et al.</w:t>
        </w:r>
      </w:ins>
      <w:ins w:id="966" w:author="Julien Riou" w:date="2022-07-12T19:15:21Z">
        <w:r>
          <w:rPr/>
          <w:t xml:space="preserve">, “Causes of death and comorbidities in hospitalized patients with COVID-19,” </w:t>
        </w:r>
      </w:ins>
      <w:ins w:id="967" w:author="Julien Riou" w:date="2022-07-12T19:15:21Z">
        <w:r>
          <w:rPr>
            <w:i/>
            <w:iCs/>
          </w:rPr>
          <w:t>Scientific Reports</w:t>
        </w:r>
      </w:ins>
      <w:ins w:id="968" w:author="Julien Riou" w:date="2022-07-12T19:15:21Z">
        <w:r>
          <w:rPr/>
          <w:t>, vol. 11, no. 1, pp. 1–9, 2021.</w:t>
        </w:r>
      </w:ins>
      <w:bookmarkStart w:id="73" w:name="ref-elezkurtaj2021causes"/>
      <w:bookmarkEnd w:id="73"/>
    </w:p>
    <w:p>
      <w:pPr>
        <w:pStyle w:val="Bibliography"/>
        <w:rPr/>
      </w:pPr>
      <w:ins w:id="970" w:author="Julien Riou" w:date="2022-07-12T19:15:21Z">
        <w:r>
          <w:rPr/>
          <w:t xml:space="preserve">[45] </w:t>
          <w:tab/>
          <w:t>J. Wakefield, “Ecologic studies revisited,” 2007.</w:t>
        </w:r>
      </w:ins>
      <w:bookmarkStart w:id="74" w:name="ref-wakefield2007ecologic"/>
      <w:bookmarkEnd w:id="74"/>
    </w:p>
    <w:p>
      <w:pPr>
        <w:pStyle w:val="Bibliography"/>
        <w:rPr/>
      </w:pPr>
      <w:ins w:id="972" w:author="Julien Riou" w:date="2022-07-12T19:15:21Z">
        <w:r>
          <w:rPr/>
          <w:t xml:space="preserve">[46] </w:t>
          <w:tab/>
          <w:t xml:space="preserve">“A. Karlinsky and D. Kobak. Excess mortality during the COVID-19 pandemic (updated estimates).” </w:t>
        </w:r>
      </w:ins>
      <w:hyperlink r:id="rId21">
        <w:ins w:id="973" w:author="Julien Riou" w:date="2022-07-12T19:15:21Z">
          <w:r>
            <w:rPr>
              <w:rStyle w:val="InternetLink"/>
            </w:rPr>
            <w:t>https://github.com/dkobak/excess-mortality</w:t>
          </w:r>
        </w:ins>
      </w:hyperlink>
      <w:ins w:id="974" w:author="Julien Riou" w:date="2022-07-12T19:15:21Z">
        <w:r>
          <w:rPr/>
          <w:t>.</w:t>
        </w:r>
      </w:ins>
      <w:bookmarkStart w:id="75" w:name="ref-dkobak"/>
      <w:bookmarkEnd w:id="75"/>
    </w:p>
    <w:p>
      <w:pPr>
        <w:pStyle w:val="Bibliography"/>
        <w:rPr/>
      </w:pPr>
      <w:ins w:id="976" w:author="Julien Riou" w:date="2022-07-12T19:15:21Z">
        <w:r>
          <w:rPr/>
          <w:t xml:space="preserve">[47] </w:t>
          <w:tab/>
          <w:t xml:space="preserve">“R. Van Noorden. COVID death tolls: scientists acknowledge errors in WHO estimates. Nature news feature.” </w:t>
        </w:r>
      </w:ins>
      <w:hyperlink r:id="rId22">
        <w:ins w:id="977" w:author="Julien Riou" w:date="2022-07-12T19:15:21Z">
          <w:r>
            <w:rPr>
              <w:rStyle w:val="InternetLink"/>
            </w:rPr>
            <w:t>https://www.nature.com/articles/d41586-022-01526-0</w:t>
          </w:r>
        </w:ins>
      </w:hyperlink>
      <w:ins w:id="978" w:author="Julien Riou" w:date="2022-07-12T19:15:21Z">
        <w:r>
          <w:rPr/>
          <w:t>.</w:t>
        </w:r>
      </w:ins>
      <w:bookmarkStart w:id="76" w:name="ref-noorden"/>
      <w:bookmarkEnd w:id="76"/>
    </w:p>
    <w:p>
      <w:pPr>
        <w:pStyle w:val="Bibliography"/>
        <w:rPr/>
      </w:pPr>
      <w:ins w:id="980" w:author="Julien Riou" w:date="2022-07-12T19:15:21Z">
        <w:r>
          <w:rPr/>
          <w:t xml:space="preserve">[48] </w:t>
          <w:tab/>
          <w:t xml:space="preserve">S. Hajat, B. G. Armstrong, N. Gouveia, and P. Wilkinson, “Mortality displacement of heat-related deaths: A comparison of delhi, sao paulo, and london,” </w:t>
        </w:r>
      </w:ins>
      <w:ins w:id="981" w:author="Julien Riou" w:date="2022-07-12T19:15:21Z">
        <w:r>
          <w:rPr>
            <w:i/>
            <w:iCs/>
          </w:rPr>
          <w:t>Epidemiology</w:t>
        </w:r>
      </w:ins>
      <w:ins w:id="982" w:author="Julien Riou" w:date="2022-07-12T19:15:21Z">
        <w:r>
          <w:rPr/>
          <w:t>, pp. 613–620, 2005.</w:t>
        </w:r>
      </w:ins>
      <w:bookmarkStart w:id="77" w:name="ref-hajat2005mortality"/>
      <w:bookmarkEnd w:id="77"/>
    </w:p>
    <w:p>
      <w:pPr>
        <w:pStyle w:val="Bibliography"/>
        <w:rPr/>
      </w:pPr>
      <w:r>
        <w:rPr/>
        <w:t>[</w:t>
      </w:r>
      <w:ins w:id="984" w:author="Julien Riou" w:date="2022-07-12T19:15:21Z">
        <w:r>
          <w:rPr/>
          <w:t>49</w:t>
        </w:r>
      </w:ins>
      <w:del w:id="985" w:author="Julien Riou" w:date="2022-07-12T19:15:21Z">
        <w:r>
          <w:rPr/>
          <w:delText>17</w:delText>
        </w:r>
      </w:del>
      <w:r>
        <w:rPr/>
        <w:t xml:space="preserve">] </w:t>
        <w:tab/>
        <w:t xml:space="preserve">“Federal Office of Public Health. Coronavirus: Measures and ordinances.” </w:t>
      </w:r>
      <w:r>
        <w:rPr>
          <w:rStyle w:val="InternetLink"/>
        </w:rPr>
        <w:t xml:space="preserve">https://www.bag.admin.ch/bag/en/home/krankheiten/ausbrueche-epidemien-pandemien/aktuelle-ausbrueche-epidemien/novel-cov/massnahmen-des-bundes.html </w:t>
      </w:r>
      <w:r>
        <w:rPr/>
        <w:t>.</w:t>
      </w:r>
      <w:bookmarkStart w:id="78" w:name="ref-bagmeasures"/>
      <w:bookmarkEnd w:id="78"/>
    </w:p>
    <w:p>
      <w:pPr>
        <w:pStyle w:val="Bibliography"/>
        <w:spacing w:before="0" w:after="200"/>
        <w:rPr/>
      </w:pPr>
      <w:ins w:id="987" w:author="Julien Riou" w:date="2022-07-12T19:15:21Z">
        <w:r>
          <w:rPr/>
          <w:t xml:space="preserve">[50] </w:t>
          <w:tab/>
          <w:t xml:space="preserve">T. Hale </w:t>
        </w:r>
      </w:ins>
      <w:ins w:id="988" w:author="Julien Riou" w:date="2022-07-12T19:15:21Z">
        <w:r>
          <w:rPr>
            <w:i/>
            <w:iCs/>
          </w:rPr>
          <w:t>et al.</w:t>
        </w:r>
      </w:ins>
      <w:ins w:id="989" w:author="Julien Riou" w:date="2022-07-12T19:15:21Z">
        <w:r>
          <w:rPr/>
          <w:t xml:space="preserve">, “A global panel database of pandemic policies (oxford COVID-19 government response tracker),” </w:t>
        </w:r>
      </w:ins>
      <w:ins w:id="990" w:author="Julien Riou" w:date="2022-07-12T19:15:21Z">
        <w:r>
          <w:rPr>
            <w:i/>
            <w:iCs/>
          </w:rPr>
          <w:t>Nature human behaviour</w:t>
        </w:r>
      </w:ins>
      <w:ins w:id="991" w:author="Julien Riou" w:date="2022-07-12T19:15:21Z">
        <w:r>
          <w:rPr/>
          <w:t>, vol. 5, no. 4, pp. 529–538, 2021.</w:t>
        </w:r>
      </w:ins>
      <w:bookmarkStart w:id="79" w:name="references"/>
      <w:bookmarkEnd w:id="79"/>
    </w:p>
    <w:sectPr>
      <w:footnotePr>
        <w:numFmt w:val="decimal"/>
      </w:footnotePr>
      <w:type w:val="nextPage"/>
      <w:pgSz w:w="12240" w:h="15840"/>
      <w:pgMar w:left="1440" w:right="1440" w:gutter="0" w:header="0" w:top="1440" w:footer="0" w:bottom="144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gger, Matthias (ISPM)" w:date="2022-06-27T15:49:00Z" w:initials="EM(">
    <w:p>
      <w:r>
        <w:rPr>
          <w:rFonts w:ascii="Liberation Serif" w:hAnsi="Liberation Serif" w:eastAsia="DejaVu Sans" w:cs="DejaVu Sans"/>
          <w:lang w:val="en-US" w:eastAsia="en-US" w:bidi="en-US"/>
        </w:rPr>
        <w:t>The paper has a few messages: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The pandemic killed many but also prevented a few deaths, particularly among younger people </w:t>
      </w:r>
    </w:p>
    <w:p>
      <w:r>
        <w:rPr>
          <w:rFonts w:ascii="Liberation Serif" w:hAnsi="Liberation Serif" w:eastAsia="DejaVu Sans" w:cs="DejaVu Sans"/>
          <w:lang w:val="en-US" w:eastAsia="en-US" w:bidi="en-US"/>
        </w:rPr>
        <w:t>The COVID-19 lab confirmed deaths underestimated excess mortality considerably, particularly at the peak of waves.</w:t>
      </w:r>
    </w:p>
    <w:p>
      <w:r>
        <w:rPr>
          <w:rFonts w:ascii="Liberation Serif" w:hAnsi="Liberation Serif" w:eastAsia="DejaVu Sans" w:cs="DejaVu Sans"/>
          <w:lang w:val="en-US" w:eastAsia="en-US" w:bidi="en-US"/>
        </w:rPr>
        <w:t>There were important geographical differences with some cantons showing considerably higher mortality than others.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Three messages is a lot for one paper – you need to decide which ones you want to emphasize. You could remove the cantonal results and submit these separately to the SMW. </w:t>
      </w:r>
    </w:p>
  </w:comment>
  <w:comment w:id="1" w:author="Egger, Matthias (ISPM) [2]" w:date="2022-06-29T10:05:00Z" w:initials="EM(">
    <w:p>
      <w:r>
        <w:rPr>
          <w:rFonts w:ascii="Liberation Serif" w:hAnsi="Liberation Serif" w:eastAsia="DejaVu Sans" w:cs="DejaVu Sans"/>
          <w:lang w:val="en-US" w:eastAsia="en-US" w:bidi="en-US"/>
        </w:rPr>
        <w:t xml:space="preserve">The introduction is very methodological and somewhat at odds with the messages outlined above, particularly the third one. </w:t>
      </w:r>
    </w:p>
  </w:comment>
  <w:comment w:id="2" w:author="Konstantinoudis, Garyfallos" w:date="2022-06-19T15:54:00Z" w:initials="KG">
    <w:p>
      <w:r>
        <w:rPr>
          <w:rFonts w:ascii="Liberation Serif" w:hAnsi="Liberation Serif" w:eastAsia="DejaVu Sans" w:cs="DejaVu Sans"/>
          <w:lang w:val="en-US" w:eastAsia="en-US" w:bidi="en-US"/>
        </w:rPr>
        <w:t>Is this what you mean here? If not can you provide another example?</w:t>
      </w:r>
    </w:p>
  </w:comment>
  <w:comment w:id="3" w:author="Egger, Matthias (ISPM)" w:date="2022-06-23T08:58:00Z" w:initials="EM(">
    <w:p>
      <w:r>
        <w:rPr>
          <w:rFonts w:ascii="Liberation Serif" w:hAnsi="Liberation Serif" w:eastAsia="DejaVu Sans" w:cs="DejaVu Sans"/>
          <w:lang w:val="en-US" w:eastAsia="en-US" w:bidi="en-US"/>
        </w:rPr>
        <w:t>Have removed it…</w:t>
      </w:r>
    </w:p>
  </w:comment>
  <w:comment w:id="4" w:author="Konstantinoudis, Garyfallos" w:date="2022-06-19T15:58:00Z" w:initials="KG">
    <w:p>
      <w:r>
        <w:rPr>
          <w:rFonts w:ascii="Liberation Serif" w:hAnsi="Liberation Serif" w:eastAsia="DejaVu Sans" w:cs="DejaVu Sans"/>
          <w:lang w:val="en-US" w:eastAsia="en-US" w:bidi="en-US"/>
        </w:rPr>
        <w:t xml:space="preserve">We can cite this: </w:t>
      </w:r>
      <w:hyperlink r:id="rId1">
        <w:r>
          <w:rPr>
            <w:rFonts w:ascii="Liberation Serif" w:hAnsi="Liberation Serif" w:eastAsia="DejaVu Sans" w:cs="DejaVu Sans"/>
            <w:lang w:val="en-US" w:eastAsia="en-US" w:bidi="en-US"/>
          </w:rPr>
          <w:t>https://arxiv.org/abs/2203.13982</w:t>
        </w:r>
      </w:hyperlink>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Widely cited papers include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Toulemon L, Barbieri M. The mortality impact of the August 2003 heat wave in France: Investigating the ‘harvesting’ effect and other long-term consequences. </w:t>
      </w:r>
      <w:r>
        <w:rPr>
          <w:rFonts w:ascii="Times New Roman" w:hAnsi="Times New Roman" w:eastAsia="Times New Roman" w:cs="Times New Roman"/>
          <w:i/>
          <w:iCs/>
          <w:lang w:bidi="en-US" w:val="en-GB" w:eastAsia="de-CH"/>
        </w:rPr>
        <w:t>Popul Stud-J Demogr</w:t>
      </w:r>
      <w:r>
        <w:rPr>
          <w:rFonts w:ascii="Times New Roman" w:hAnsi="Times New Roman" w:eastAsia="Times New Roman" w:cs="Times New Roman"/>
          <w:lang w:bidi="en-US" w:val="en-GB" w:eastAsia="de-CH"/>
        </w:rPr>
        <w:t xml:space="preserve"> 2008; </w:t>
      </w:r>
      <w:r>
        <w:rPr>
          <w:rFonts w:ascii="Times New Roman" w:hAnsi="Times New Roman" w:eastAsia="Times New Roman" w:cs="Times New Roman"/>
          <w:b/>
          <w:bCs/>
          <w:lang w:bidi="en-US" w:val="en-GB" w:eastAsia="de-CH"/>
        </w:rPr>
        <w:t>62</w:t>
      </w:r>
      <w:r>
        <w:rPr>
          <w:rFonts w:ascii="Times New Roman" w:hAnsi="Times New Roman" w:eastAsia="Times New Roman" w:cs="Times New Roman"/>
          <w:lang w:bidi="en-US" w:val="en-GB" w:eastAsia="de-CH"/>
        </w:rPr>
        <w:t>: 39–53.</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Schwartz J. Harvesting and long term exposure effects in the relation between air pollution and mortality. </w:t>
      </w:r>
      <w:r>
        <w:rPr>
          <w:rFonts w:ascii="Times New Roman" w:hAnsi="Times New Roman" w:eastAsia="Times New Roman" w:cs="Times New Roman"/>
          <w:i/>
          <w:iCs/>
          <w:lang w:bidi="en-US" w:eastAsia="de-CH" w:val="de-CH"/>
        </w:rPr>
        <w:t>Am J Epidemiol</w:t>
      </w:r>
      <w:r>
        <w:rPr>
          <w:rFonts w:ascii="Times New Roman" w:hAnsi="Times New Roman" w:eastAsia="Times New Roman" w:cs="Times New Roman"/>
          <w:lang w:bidi="en-US" w:eastAsia="de-CH" w:val="de-CH"/>
        </w:rPr>
        <w:t xml:space="preserve"> 2000; </w:t>
      </w:r>
      <w:r>
        <w:rPr>
          <w:rFonts w:ascii="Times New Roman" w:hAnsi="Times New Roman" w:eastAsia="Times New Roman" w:cs="Times New Roman"/>
          <w:b/>
          <w:bCs/>
          <w:lang w:bidi="en-US" w:eastAsia="de-CH" w:val="de-CH"/>
        </w:rPr>
        <w:t>151</w:t>
      </w:r>
      <w:r>
        <w:rPr>
          <w:rFonts w:ascii="Times New Roman" w:hAnsi="Times New Roman" w:eastAsia="Times New Roman" w:cs="Times New Roman"/>
          <w:lang w:bidi="en-US" w:eastAsia="de-CH" w:val="de-CH"/>
        </w:rPr>
        <w:t>: 440–8.</w:t>
      </w:r>
    </w:p>
    <w:p>
      <w:r>
        <w:rPr>
          <w:rFonts w:ascii="Liberation Serif" w:hAnsi="Liberation Serif" w:eastAsia="DejaVu Sans" w:cs="DejaVu Sans"/>
          <w:lang w:val="en-US" w:eastAsia="en-US" w:bidi="en-US"/>
        </w:rPr>
      </w:r>
    </w:p>
  </w:comment>
  <w:comment w:id="5" w:author="Egger, Matthias (ISPM)" w:date="2022-06-23T11:22:00Z" w:initials="EM(">
    <w:p>
      <w:r>
        <w:rPr>
          <w:rFonts w:ascii="Liberation Serif" w:hAnsi="Liberation Serif" w:eastAsia="DejaVu Sans" w:cs="DejaVu Sans"/>
          <w:lang w:val="en-US" w:eastAsia="en-US" w:bidi="en-US"/>
        </w:rPr>
      </w:r>
    </w:p>
    <w:p>
      <w:r>
        <w:rPr>
          <w:rFonts w:ascii="Times New Roman" w:hAnsi="Times New Roman" w:eastAsia="Times New Roman" w:cs="Times New Roman"/>
          <w:lang w:bidi="en-US" w:val="de-CH" w:eastAsia="de-CH"/>
        </w:rPr>
        <w:t xml:space="preserve">Hersbach H, Bell B, Berrisford P, </w:t>
      </w:r>
      <w:r>
        <w:rPr>
          <w:rFonts w:ascii="Times New Roman" w:hAnsi="Times New Roman" w:eastAsia="Times New Roman" w:cs="Times New Roman"/>
          <w:i/>
          <w:iCs/>
          <w:lang w:bidi="en-US" w:val="de-CH" w:eastAsia="de-CH"/>
        </w:rPr>
        <w:t>et al.</w:t>
      </w:r>
      <w:r>
        <w:rPr>
          <w:rFonts w:ascii="Times New Roman" w:hAnsi="Times New Roman" w:eastAsia="Times New Roman" w:cs="Times New Roman"/>
          <w:lang w:bidi="en-US" w:val="de-CH" w:eastAsia="de-CH"/>
        </w:rPr>
        <w:t xml:space="preserve"> </w:t>
      </w:r>
      <w:r>
        <w:rPr>
          <w:rFonts w:ascii="Times New Roman" w:hAnsi="Times New Roman" w:eastAsia="Times New Roman" w:cs="Times New Roman"/>
          <w:lang w:bidi="en-US" w:eastAsia="de-CH" w:val="en-GB"/>
        </w:rPr>
        <w:t xml:space="preserve">The ERA5 global reanalysis. </w:t>
      </w:r>
      <w:r>
        <w:rPr>
          <w:rFonts w:ascii="Times New Roman" w:hAnsi="Times New Roman" w:eastAsia="Times New Roman" w:cs="Times New Roman"/>
          <w:i/>
          <w:iCs/>
          <w:lang w:bidi="en-US" w:eastAsia="de-CH" w:val="en-GB"/>
        </w:rPr>
        <w:t>Quarterly Journal of the Royal Meteorological Society</w:t>
      </w:r>
      <w:r>
        <w:rPr>
          <w:rFonts w:ascii="Times New Roman" w:hAnsi="Times New Roman" w:eastAsia="Times New Roman" w:cs="Times New Roman"/>
          <w:lang w:bidi="en-US" w:eastAsia="de-CH" w:val="en-GB"/>
        </w:rPr>
        <w:t xml:space="preserve"> 2020; </w:t>
      </w:r>
      <w:r>
        <w:rPr>
          <w:rFonts w:ascii="Times New Roman" w:hAnsi="Times New Roman" w:eastAsia="Times New Roman" w:cs="Times New Roman"/>
          <w:b/>
          <w:bCs/>
          <w:lang w:bidi="en-US" w:eastAsia="de-CH" w:val="en-GB"/>
        </w:rPr>
        <w:t>146</w:t>
      </w:r>
      <w:r>
        <w:rPr>
          <w:rFonts w:ascii="Times New Roman" w:hAnsi="Times New Roman" w:eastAsia="Times New Roman" w:cs="Times New Roman"/>
          <w:lang w:bidi="en-US" w:eastAsia="de-CH" w:val="en-GB"/>
        </w:rPr>
        <w:t>: 1999–2049.</w:t>
      </w:r>
      <w:r>
        <w:rPr>
          <w:rFonts w:ascii="Liberation Serif" w:hAnsi="Liberation Serif" w:eastAsia="DejaVu Sans" w:cs="DejaVu Sans"/>
          <w:lang w:val="en-US" w:eastAsia="en-US" w:bidi="en-US"/>
        </w:rPr>
        <w:t xml:space="preserve"> https://rmets.onlinelibrary.wiley.com/doi/full/10.1002/qj.3803</w:t>
      </w:r>
    </w:p>
    <w:p>
      <w:r>
        <w:rPr>
          <w:rFonts w:ascii="Liberation Serif" w:hAnsi="Liberation Serif" w:eastAsia="DejaVu Sans" w:cs="DejaVu Sans"/>
          <w:lang w:val="en-US" w:eastAsia="en-US" w:bidi="en-US"/>
        </w:rPr>
      </w:r>
    </w:p>
  </w:comment>
  <w:comment w:id="6" w:author="Egger, Matthias (ISPM)" w:date="2022-06-27T16:51:00Z" w:initials="EM(">
    <w:p>
      <w:r>
        <w:rPr>
          <w:rFonts w:ascii="Liberation Serif" w:hAnsi="Liberation Serif" w:eastAsia="DejaVu Sans" w:cs="DejaVu Sans"/>
          <w:lang w:val="en-US" w:eastAsia="en-US" w:bidi="en-US"/>
        </w:rPr>
        <w:t>Wouldn’t 25</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of February, the date of diagnosis of the first case not be more logical?</w:t>
      </w:r>
    </w:p>
  </w:comment>
  <w:comment w:id="7" w:author="Konstantinoudis, Garyfallos" w:date="2022-06-19T16:22:00Z" w:initials="KG">
    <w:p>
      <w:r>
        <w:rPr>
          <w:rFonts w:ascii="Liberation Serif" w:hAnsi="Liberation Serif" w:eastAsia="DejaVu Sans" w:cs="DejaVu Sans"/>
          <w:lang w:val="en-US" w:eastAsia="en-US" w:bidi="en-US"/>
        </w:rPr>
        <w:t>Cite this here:</w:t>
      </w:r>
    </w:p>
    <w:p>
      <w:r>
        <w:rPr>
          <w:rFonts w:ascii="Liberation Serif" w:hAnsi="Liberation Serif" w:eastAsia="DejaVu Sans" w:cs="DejaVu Sans"/>
          <w:lang w:val="en-US" w:eastAsia="en-US" w:bidi="en-US"/>
        </w:rPr>
        <w:t>https://www.thelancet.com/journals/lancet/article/PIIS0140-6736(14)62114-0/fulltext</w:t>
      </w:r>
    </w:p>
  </w:comment>
  <w:comment w:id="8" w:author="Egger, Matthias (ISPM) [2]" w:date="2022-06-29T10:29:00Z" w:initials="EM(">
    <w:p>
      <w:r>
        <w:rPr>
          <w:rFonts w:ascii="Liberation Serif" w:hAnsi="Liberation Serif" w:eastAsia="DejaVu Sans" w:cs="DejaVu Sans"/>
          <w:lang w:val="en-US" w:eastAsia="en-US" w:bidi="en-US"/>
        </w:rPr>
        <w:t>this is the first time we hear of the “BYM” model. Is this the Besag-York-Mollié (BYM) model. Should the reference be cited (Besag, York, and Mollié 1991)?</w:t>
      </w:r>
    </w:p>
  </w:comment>
  <w:comment w:id="9" w:author="Konstantinoudis, Garyfallos" w:date="2022-06-19T16:23:00Z" w:initials="KG">
    <w:p>
      <w:r>
        <w:rPr>
          <w:rFonts w:ascii="Liberation Serif" w:hAnsi="Liberation Serif" w:eastAsia="DejaVu Sans" w:cs="DejaVu Sans"/>
          <w:lang w:val="en-US" w:eastAsia="en-US" w:bidi="en-US"/>
        </w:rPr>
        <w:t>I think here you missed the reference [14]</w:t>
      </w:r>
    </w:p>
  </w:comment>
  <w:comment w:id="10" w:author="Egger, Matthias (ISPM)" w:date="2022-06-27T13:16:00Z" w:initials="EM(">
    <w:p>
      <w:r>
        <w:rPr>
          <w:rFonts w:ascii="Liberation Serif" w:hAnsi="Liberation Serif" w:eastAsia="DejaVu Sans" w:cs="DejaVu Sans"/>
          <w:lang w:val="en-US" w:eastAsia="en-US" w:bidi="en-US"/>
        </w:rPr>
        <w:t>Using Rubin’s rule?</w:t>
      </w:r>
    </w:p>
  </w:comment>
  <w:comment w:id="11" w:author="Konstantinoudis, Garyfallos" w:date="2022-06-20T12:32:00Z" w:initials="KG">
    <w:p>
      <w:r>
        <w:rPr>
          <w:rFonts w:ascii="Liberation Serif" w:hAnsi="Liberation Serif" w:eastAsia="DejaVu Sans" w:cs="DejaVu Sans"/>
          <w:lang w:val="en-US" w:eastAsia="en-US" w:bidi="en-US"/>
        </w:rPr>
        <w:t>Are these results based on the shaved population or not? Do you want to mention anything about this?</w:t>
      </w:r>
    </w:p>
  </w:comment>
  <w:comment w:id="12" w:author="Egger, Matthias (ISPM)" w:date="2022-06-27T13:18:00Z" w:initials="EM(">
    <w:p>
      <w:r>
        <w:rPr>
          <w:rFonts w:ascii="Liberation Serif" w:hAnsi="Liberation Serif" w:eastAsia="DejaVu Sans" w:cs="DejaVu Sans"/>
          <w:lang w:val="en-US" w:eastAsia="en-US" w:bidi="en-US"/>
        </w:rPr>
        <w:t>What is this interval? 95%CrI?</w:t>
      </w:r>
    </w:p>
  </w:comment>
  <w:comment w:id="13" w:author="Egger, Matthias (ISPM)" w:date="2022-06-27T13:19:00Z" w:initials="EM(">
    <w:p>
      <w:r>
        <w:rPr>
          <w:rFonts w:ascii="Liberation Serif" w:hAnsi="Liberation Serif" w:eastAsia="DejaVu Sans" w:cs="DejaVu Sans"/>
          <w:lang w:val="en-US" w:eastAsia="en-US" w:bidi="en-US"/>
        </w:rPr>
        <w:t>What about the other phases?</w:t>
      </w:r>
    </w:p>
  </w:comment>
  <w:comment w:id="14" w:author="Konstantinoudis, Garyfallos" w:date="2022-06-19T16:46:00Z" w:initials="KG">
    <w:p>
      <w:r>
        <w:rPr>
          <w:rFonts w:ascii="Liberation Serif" w:hAnsi="Liberation Serif" w:eastAsia="DejaVu Sans" w:cs="DejaVu Sans"/>
          <w:lang w:val="en-US" w:eastAsia="en-US" w:bidi="en-US"/>
        </w:rPr>
        <w:t>Maybe we need a map that gives the two letter abbreviation of the cantons on the map, and bellow the full name</w:t>
      </w:r>
    </w:p>
  </w:comment>
  <w:comment w:id="15" w:author="Egger, Matthias (ISPM) [2]" w:date="2022-06-29T10:36:00Z" w:initials="EM(">
    <w:p>
      <w:r>
        <w:rPr>
          <w:rFonts w:ascii="Liberation Serif" w:hAnsi="Liberation Serif" w:eastAsia="DejaVu Sans" w:cs="DejaVu Sans"/>
          <w:lang w:val="en-US" w:eastAsia="en-US" w:bidi="en-US"/>
        </w:rPr>
        <w:t>See comment above – does not fit in my view. Remove?</w:t>
      </w:r>
    </w:p>
  </w:comment>
  <w:comment w:id="16" w:author="Konstantinoudis, Garyfallos" w:date="2022-06-19T16:48:00Z" w:initials="KG">
    <w:p>
      <w:r>
        <w:rPr>
          <w:rFonts w:ascii="Liberation Serif" w:hAnsi="Liberation Serif" w:eastAsia="DejaVu Sans" w:cs="DejaVu Sans"/>
          <w:lang w:val="en-US" w:eastAsia="en-US" w:bidi="en-US"/>
        </w:rPr>
        <w:t>Have we applied any exclusion criteria to get this number? Do we need a flow chart?</w:t>
      </w:r>
    </w:p>
  </w:comment>
  <w:comment w:id="18" w:author="Egger, Matthias (ISPM) [2]" w:date="2022-06-29T10:38:00Z" w:initials="EM(">
    <w:p>
      <w:r>
        <w:rPr>
          <w:rFonts w:ascii="Liberation Serif" w:hAnsi="Liberation Serif" w:eastAsia="DejaVu Sans" w:cs="DejaVu Sans"/>
          <w:lang w:val="en-US" w:eastAsia="en-US" w:bidi="en-US"/>
        </w:rPr>
        <w:t>What type of correlation coefficient?</w:t>
      </w:r>
    </w:p>
  </w:comment>
  <w:comment w:id="17" w:author="Konstantinoudis, Garyfallos" w:date="2022-06-19T16:51:00Z" w:initials="KG">
    <w:p>
      <w:r>
        <w:rPr>
          <w:rFonts w:ascii="Liberation Serif" w:hAnsi="Liberation Serif" w:eastAsia="DejaVu Sans" w:cs="DejaVu Sans"/>
          <w:lang w:val="en-US" w:eastAsia="en-US" w:bidi="en-US"/>
        </w:rPr>
        <w:t>Im not sure if we need to mention in the methods that we plan as an exploratory analysis to calculate cor coef?</w:t>
      </w:r>
    </w:p>
  </w:comment>
  <w:comment w:id="19" w:author="Egger, Matthias (ISPM)" w:date="2022-06-27T15:33:00Z" w:initials="EM(">
    <w:p>
      <w:r>
        <w:rPr>
          <w:rFonts w:ascii="Liberation Serif" w:hAnsi="Liberation Serif" w:eastAsia="DejaVu Sans" w:cs="DejaVu Sans"/>
          <w:lang w:val="en-US" w:eastAsia="en-US" w:bidi="en-US"/>
        </w:rPr>
        <w:t>Should this be 62% (1-0.38)?</w:t>
      </w:r>
    </w:p>
    <w:p>
      <w:r>
        <w:rPr>
          <w:rFonts w:ascii="Liberation Serif" w:hAnsi="Liberation Serif" w:eastAsia="DejaVu Sans" w:cs="DejaVu Sans"/>
          <w:lang w:val="en-US" w:eastAsia="en-US" w:bidi="en-US"/>
        </w:rPr>
        <w:t>13130 x 1.38 = 18119</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find this section a bit confusing</w:t>
      </w:r>
    </w:p>
  </w:comment>
  <w:comment w:id="20" w:author="Egger, Matthias (ISPM)" w:date="2022-06-27T17:39:00Z" w:initials="EM(">
    <w:p>
      <w:r>
        <w:rPr>
          <w:rFonts w:ascii="Liberation Serif" w:hAnsi="Liberation Serif" w:eastAsia="DejaVu Sans" w:cs="DejaVu Sans"/>
          <w:lang w:val="en-US" w:eastAsia="en-US" w:bidi="en-US"/>
        </w:rPr>
        <w:t>High incidence of new Covid infections? You did not include these data right?</w:t>
      </w:r>
    </w:p>
  </w:comment>
  <w:comment w:id="21" w:author="Konstantinoudis, Garyfallos" w:date="2022-06-19T16:55:00Z" w:initials="KG">
    <w:p>
      <w:r>
        <w:rPr>
          <w:rFonts w:ascii="Liberation Serif" w:hAnsi="Liberation Serif" w:eastAsia="DejaVu Sans" w:cs="DejaVu Sans"/>
          <w:lang w:val="en-US" w:eastAsia="en-US" w:bidi="en-US"/>
        </w:rPr>
        <w:t>I think we want the numbers of this figure as tables on the supplement (point estimate and 95% CrI)</w:t>
      </w:r>
    </w:p>
  </w:comment>
  <w:comment w:id="22" w:author="Egger, Matthias (ISPM) [2]" w:date="2022-06-29T10:44:00Z" w:initials="EM(">
    <w:p>
      <w:r>
        <w:rPr>
          <w:rFonts w:ascii="Liberation Serif" w:hAnsi="Liberation Serif" w:eastAsia="DejaVu Sans" w:cs="DejaVu Sans"/>
          <w:lang w:val="en-US" w:eastAsia="en-US" w:bidi="en-US"/>
        </w:rPr>
        <w:t>See comments on cantonal results – this one here is definitely not of interest to an international audience…</w:t>
      </w:r>
    </w:p>
  </w:comment>
  <w:comment w:id="23" w:author="Egger, Matthias (ISPM)" w:date="2022-06-27T17:04:00Z" w:initials="EM(">
    <w:p>
      <w:r>
        <w:rPr>
          <w:rFonts w:ascii="Times New Roman" w:hAnsi="Times New Roman" w:eastAsia="Times New Roman" w:cs="Times New Roman"/>
          <w:lang w:bidi="en-US" w:val="en-GB" w:eastAsia="de-CH"/>
        </w:rPr>
        <w:t>The discussion needs more work. Suggested structure (order can be changed as you see fit):</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 Summary of principal findings: you summary all important results in one paragraph. At present you summarize results in several paragraphs.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Strengths and weaknesses of the study: your para is fine</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 Strengths and weaknesses in relation to other studies, discussing particularly any differences in results: this para is lacking at present. You need to put your approach into critical perspectives of what other people have done. Need to do a literature search.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 Meaning of the study: possible mechanisms and implications for clinicians or policymakers. This para is also lacking.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Unanswered questions and future research</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See also Docherty M, Smith R. The case for structuring the discussion of scientific papers. BMJ 1999;318:1224–5</w:t>
      </w:r>
    </w:p>
    <w:p>
      <w:r>
        <w:rPr>
          <w:rFonts w:ascii="Liberation Serif" w:hAnsi="Liberation Serif" w:eastAsia="DejaVu Sans" w:cs="DejaVu Sans"/>
          <w:lang w:val="en-US" w:eastAsia="en-US" w:bidi="en-US"/>
        </w:rPr>
      </w:r>
    </w:p>
  </w:comment>
  <w:comment w:id="24" w:author="Egger, Matthias (ISPM)" w:date="2022-06-27T17:40:00Z" w:initials="EM(">
    <w:p>
      <w:r>
        <w:rPr>
          <w:rFonts w:ascii="Liberation Serif" w:hAnsi="Liberation Serif" w:eastAsia="DejaVu Sans" w:cs="DejaVu Sans"/>
          <w:lang w:val="en-US" w:eastAsia="en-US" w:bidi="en-US"/>
        </w:rPr>
        <w:t xml:space="preserve">See comment about the use of the term ‘incidence’ above. </w:t>
      </w:r>
    </w:p>
  </w:comment>
  <w:comment w:id="25" w:author="Egger, Matthias (ISPM)" w:date="2022-06-27T17:59:00Z" w:initials="EM(">
    <w:p>
      <w:r>
        <w:rPr>
          <w:rFonts w:ascii="Liberation Serif" w:hAnsi="Liberation Serif" w:eastAsia="DejaVu Sans" w:cs="DejaVu Sans"/>
          <w:lang w:val="en-US" w:eastAsia="en-US" w:bidi="en-US"/>
        </w:rPr>
        <w:t>See references above and</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Hajat S, Armstrong BG, Gouveia N, Wilkinson P. Mortality displacement of heat-related deaths - A comparison of Delhi, Sao Paulo, and London. </w:t>
      </w:r>
      <w:r>
        <w:rPr>
          <w:rFonts w:ascii="Times New Roman" w:hAnsi="Times New Roman" w:eastAsia="Times New Roman" w:cs="Times New Roman"/>
          <w:i/>
          <w:iCs/>
          <w:lang w:bidi="en-US" w:val="en-GB" w:eastAsia="de-CH"/>
        </w:rPr>
        <w:t>Epidemiology</w:t>
      </w:r>
      <w:r>
        <w:rPr>
          <w:rFonts w:ascii="Times New Roman" w:hAnsi="Times New Roman" w:eastAsia="Times New Roman" w:cs="Times New Roman"/>
          <w:lang w:bidi="en-US" w:val="en-GB" w:eastAsia="de-CH"/>
        </w:rPr>
        <w:t xml:space="preserve"> 2005; </w:t>
      </w:r>
      <w:r>
        <w:rPr>
          <w:rFonts w:ascii="Times New Roman" w:hAnsi="Times New Roman" w:eastAsia="Times New Roman" w:cs="Times New Roman"/>
          <w:b/>
          <w:bCs/>
          <w:lang w:bidi="en-US" w:val="en-GB" w:eastAsia="de-CH"/>
        </w:rPr>
        <w:t>16</w:t>
      </w:r>
      <w:r>
        <w:rPr>
          <w:rFonts w:ascii="Times New Roman" w:hAnsi="Times New Roman" w:eastAsia="Times New Roman" w:cs="Times New Roman"/>
          <w:lang w:bidi="en-US" w:val="en-GB" w:eastAsia="de-CH"/>
        </w:rPr>
        <w:t>: 613–20.</w:t>
      </w:r>
    </w:p>
    <w:p>
      <w:r>
        <w:rPr>
          <w:rFonts w:ascii="Liberation Serif" w:hAnsi="Liberation Serif" w:eastAsia="DejaVu Sans" w:cs="DejaVu Sans"/>
          <w:lang w:val="en-US" w:eastAsia="en-US" w:bidi="en-US"/>
        </w:rPr>
      </w:r>
    </w:p>
  </w:comment>
  <w:comment w:id="26" w:author="Konstantinoudis, Garyfallos" w:date="2022-06-19T17:08:00Z" w:initials="KG">
    <w:p>
      <w:r>
        <w:rPr>
          <w:rFonts w:ascii="Liberation Serif" w:hAnsi="Liberation Serif" w:eastAsia="DejaVu Sans" w:cs="DejaVu Sans"/>
          <w:lang w:val="en-US" w:eastAsia="en-US" w:bidi="en-US"/>
        </w:rPr>
        <w:t>You can cite this here:</w:t>
      </w:r>
    </w:p>
    <w:p>
      <w:r>
        <w:rPr>
          <w:rFonts w:ascii="Liberation Serif" w:hAnsi="Liberation Serif" w:eastAsia="DejaVu Sans" w:cs="DejaVu Sans"/>
          <w:lang w:val="en-US" w:eastAsia="en-US" w:bidi="en-US"/>
        </w:rPr>
        <w:t>https://www.annualreviews.org/doi/abs/10.1146/annurev.publhealth.29.020907.090821</w:t>
      </w:r>
    </w:p>
  </w:comment>
  <w:comment w:id="27" w:author="Konstantinoudis, Garyfallos" w:date="2022-06-19T17:13:00Z" w:initials="KG">
    <w:p>
      <w:r>
        <w:rPr>
          <w:rFonts w:ascii="Liberation Serif" w:hAnsi="Liberation Serif" w:eastAsia="DejaVu Sans" w:cs="DejaVu Sans"/>
          <w:lang w:val="en-US" w:eastAsia="en-US" w:bidi="en-US"/>
        </w:rPr>
        <w:t>I don’t know if we want to expand this sentence providing more potential adverse health effects expected in the long run</w:t>
      </w:r>
    </w:p>
  </w:comment>
  <w:comment w:id="28" w:author="Konstantinoudis, Garyfallos" w:date="2022-06-19T17:12:00Z" w:initials="KG">
    <w:p>
      <w:r>
        <w:rPr>
          <w:rFonts w:ascii="Liberation Serif" w:hAnsi="Liberation Serif" w:eastAsia="DejaVu Sans" w:cs="DejaVu Sans"/>
          <w:lang w:val="en-US" w:eastAsia="en-US" w:bidi="en-US"/>
        </w:rPr>
        <w:t>you can cite here this: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Riera, R. et al. Delays and disruptions in cancer health care due to COVID-19 pandemic: systematic review. JCO Global Oncol. 7, 311–323 (2021).</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And this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Ricciardiello, L. et al. Impact of SARS-CoV-2 pandemic on colorectal cancer screening delay: effect on stage shift and increased mortality. Clin. Gastroenterol. Hepatol. 19, 1410–1417.e9 (2021).</w:t>
      </w:r>
    </w:p>
    <w:p>
      <w:r>
        <w:rPr>
          <w:rFonts w:ascii="Liberation Serif" w:hAnsi="Liberation Serif" w:eastAsia="DejaVu Sans" w:cs="DejaVu Sans"/>
          <w:lang w:val="en-US" w:eastAsia="en-US" w:bidi="en-US"/>
        </w:rPr>
      </w:r>
    </w:p>
  </w:comment>
  <w:comment w:id="29" w:author="Konstantinoudis, Garyfallos" w:date="2022-06-19T17:02:00Z" w:initials="KG">
    <w:p>
      <w:r>
        <w:rPr>
          <w:rFonts w:ascii="Liberation Serif" w:hAnsi="Liberation Serif" w:eastAsia="DejaVu Sans" w:cs="DejaVu Sans"/>
          <w:lang w:val="en-US" w:eastAsia="en-US" w:bidi="en-US"/>
        </w:rPr>
        <w:t>And we can cite the natcom paper:</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https://www.nature.com/articles/s41467-022-28157-3</w:t>
      </w:r>
    </w:p>
  </w:comment>
  <w:comment w:id="30" w:author="Egger, Matthias (ISPM)" w:date="2022-06-27T15:27:00Z" w:initials="EM(">
    <w:p>
      <w:r>
        <w:rPr>
          <w:rFonts w:ascii="Liberation Serif" w:hAnsi="Liberation Serif" w:eastAsia="DejaVu Sans" w:cs="DejaVu Sans"/>
          <w:lang w:val="en-US" w:eastAsia="en-US" w:bidi="en-US"/>
        </w:rPr>
        <w:t xml:space="preserve">The other intervals are 95% CrI as well, right? Should be added. </w:t>
      </w:r>
    </w:p>
  </w:comment>
  <w:comment w:id="33" w:author="Konstantinoudis, Garyfallos" w:date="2022-06-18T14:14:00Z" w:initials="KG">
    <w:p>
      <w:r>
        <w:rPr>
          <w:rFonts w:ascii="Liberation Serif" w:hAnsi="Liberation Serif" w:eastAsia="DejaVu Sans" w:cs="DejaVu Sans"/>
          <w:lang w:val="en-US" w:eastAsia="en-US" w:bidi="en-US"/>
        </w:rPr>
        <w:t>The A here of the panel overlays with the ylab</w:t>
      </w:r>
    </w:p>
    <w:p>
      <w:r>
        <w:rPr>
          <w:rFonts w:ascii="Liberation Serif" w:hAnsi="Liberation Serif" w:eastAsia="DejaVu Sans" w:cs="DejaVu Sans"/>
          <w:lang w:val="en-US" w:eastAsia="en-US" w:bidi="en-US"/>
        </w:rPr>
        <w:t>Is there no negative excess mortality across the period and the domain? If there is and you plot it in white, maybe you should have &lt;0% on the legend for the white.</w:t>
      </w:r>
    </w:p>
  </w:comment>
  <w:comment w:id="32" w:author="Egger, Matthias (ISPM)" w:date="2022-06-27T13:54:00Z" w:initials="EM(">
    <w:p>
      <w:r>
        <w:rPr>
          <w:rFonts w:ascii="Liberation Serif" w:hAnsi="Liberation Serif" w:eastAsia="DejaVu Sans" w:cs="DejaVu Sans"/>
          <w:lang w:val="en-US" w:eastAsia="en-US" w:bidi="en-US"/>
        </w:rPr>
        <w:t>White could be 0%, red &gt;0%, green &lt;0%</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I would have expected the largest deficit due to the harvesting effect in the elderly. But I guess (A) shows a combination of harvesting effects and reduced mortality from other causes due to the measures.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Could you rank the cantons according to their excess mortality overall? Bayesian ranks with CrIs?</w:t>
      </w:r>
    </w:p>
  </w:comment>
  <w:comment w:id="31" w:author="Egger, Matthias (ISPM) [2]" w:date="2022-06-29T10:50:00Z" w:initials="EM(">
    <w:p>
      <w:r>
        <w:rPr>
          <w:rFonts w:ascii="Liberation Serif" w:hAnsi="Liberation Serif" w:eastAsia="DejaVu Sans" w:cs="DejaVu Sans"/>
          <w:lang w:val="en-US" w:eastAsia="en-US" w:bidi="en-US"/>
        </w:rPr>
        <w:t>Not sure about B</w:t>
      </w:r>
    </w:p>
  </w:comment>
  <w:comment w:id="34" w:author="Konstantinoudis, Garyfallos" w:date="2022-06-18T14:12:00Z" w:initials="KG">
    <w:p>
      <w:r>
        <w:rPr>
          <w:rFonts w:ascii="Liberation Serif" w:hAnsi="Liberation Serif" w:eastAsia="DejaVu Sans" w:cs="DejaVu Sans"/>
          <w:lang w:val="en-US" w:eastAsia="en-US" w:bidi="en-US"/>
        </w:rPr>
        <w:t>The last date here is a bit cut from the graph a bit</w:t>
      </w:r>
    </w:p>
    <w:p>
      <w:r>
        <w:rPr>
          <w:rFonts w:ascii="Liberation Serif" w:hAnsi="Liberation Serif" w:eastAsia="DejaVu Sans" w:cs="DejaVu Sans"/>
          <w:lang w:val="en-US" w:eastAsia="en-US" w:bidi="en-US"/>
        </w:rPr>
        <w:t>Maybe a more informative ylab? Number of deaths maybe?</w:t>
      </w:r>
    </w:p>
  </w:comment>
  <w:comment w:id="35" w:author="Konstantinoudis, Garyfallos" w:date="2022-06-18T14:13:00Z" w:initials="KG">
    <w:p>
      <w:r>
        <w:rPr>
          <w:rFonts w:ascii="Liberation Serif" w:hAnsi="Liberation Serif" w:eastAsia="DejaVu Sans" w:cs="DejaVu Sans"/>
          <w:lang w:val="en-US" w:eastAsia="en-US" w:bidi="en-US"/>
        </w:rPr>
        <w:t>Shall we increase a bit the ylim on the B panel of the plot?</w:t>
      </w:r>
    </w:p>
    <w:p>
      <w:r>
        <w:rPr>
          <w:rFonts w:ascii="Liberation Serif" w:hAnsi="Liberation Serif" w:eastAsia="DejaVu Sans" w:cs="DejaVu Sans"/>
          <w:lang w:val="en-US" w:eastAsia="en-US" w:bidi="en-US"/>
        </w:rPr>
        <w:t xml:space="preserve">I don’t know whether we should provide the canton abbreviation maybe in the supplement. </w:t>
      </w:r>
    </w:p>
  </w:comment>
  <w:comment w:id="36" w:author="Egger, Matthias (ISPM)" w:date="2022-06-27T15:25:00Z" w:initials="EM(">
    <w:p>
      <w:r>
        <w:rPr>
          <w:rFonts w:ascii="Liberation Serif" w:hAnsi="Liberation Serif" w:eastAsia="DejaVu Sans" w:cs="DejaVu Sans"/>
          <w:lang w:val="en-US" w:eastAsia="en-US" w:bidi="en-US"/>
        </w:rPr>
        <w:t>Not sure about this graph – move to the web appendix?</w:t>
      </w:r>
    </w:p>
  </w:comment>
  <w:comment w:id="37" w:author="Egger, Matthias (ISPM) [2]" w:date="2022-06-29T10:51:00Z" w:initials="EM(">
    <w:p>
      <w:r>
        <w:rPr>
          <w:rFonts w:ascii="Liberation Serif" w:hAnsi="Liberation Serif" w:eastAsia="DejaVu Sans" w:cs="DejaVu Sans"/>
          <w:lang w:val="en-US" w:eastAsia="en-US" w:bidi="en-US"/>
        </w:rPr>
        <w:t xml:space="preserve">Very few references. I would expect about 10-15 more.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Times New Roman">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InternetLink"/>
          </w:rPr>
          <w:t>julien.riou@ispm.unibe.ch</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isitedInternetLink">
    <w:name w:val="FollowedHyperlink"/>
    <w:basedOn w:val="DefaultParagraphFont"/>
    <w:rPr>
      <w:color w:val="800080" w:themeColor="followedHyperlink"/>
      <w:u w:val="single"/>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arxiv.org/abs/2203.13982"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lien.riou@ispm.unibe.ch" TargetMode="External"/><Relationship Id="rId3" Type="http://schemas.openxmlformats.org/officeDocument/2006/relationships/hyperlink" Target="https://github.com/jriou/covid19_ascertain_death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elifesciences.org/articles/69336" TargetMode="External"/><Relationship Id="rId7" Type="http://schemas.openxmlformats.org/officeDocument/2006/relationships/hyperlink" Target="https://github.com/dkobak/excess-mortality"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www.worldometers.info/coronavirus/" TargetMode="External"/><Relationship Id="rId12" Type="http://schemas.openxmlformats.org/officeDocument/2006/relationships/hyperlink" Target="https://www.who.int/data/sets/global-excess-deaths-associated-with-covid-19-modelled-estimates" TargetMode="External"/><Relationship Id="rId13" Type="http://schemas.openxmlformats.org/officeDocument/2006/relationships/hyperlink" Target="https://www.economist.com/graphic-detail/coronavirus-excess-deaths-estimates" TargetMode="External"/><Relationship Id="rId14" Type="http://schemas.openxmlformats.org/officeDocument/2006/relationships/hyperlink" Target="https://www.pxweb.bfs.admin.ch/pxweb/en/" TargetMode="External"/><Relationship Id="rId15" Type="http://schemas.openxmlformats.org/officeDocument/2006/relationships/hyperlink" Target="https://www.bfs.admin.ch/bfs/en/home/statistics/population/births-deaths.html" TargetMode="External"/><Relationship Id="rId16" Type="http://schemas.openxmlformats.org/officeDocument/2006/relationships/hyperlink" Target="https://date.nager.at/" TargetMode="External"/><Relationship Id="rId17" Type="http://schemas.openxmlformats.org/officeDocument/2006/relationships/hyperlink" Target="https://www.meteoswiss.admin.ch/" TargetMode="External"/><Relationship Id="rId18" Type="http://schemas.openxmlformats.org/officeDocument/2006/relationships/hyperlink" Target="https://www.covid19.admin.ch/en/overview" TargetMode="External"/><Relationship Id="rId19" Type="http://schemas.openxmlformats.org/officeDocument/2006/relationships/hyperlink" Target="https://date.nager.at/" TargetMode="External"/><Relationship Id="rId20" Type="http://schemas.openxmlformats.org/officeDocument/2006/relationships/hyperlink" Target="https://www.covid19.admin.ch/en/overview" TargetMode="External"/><Relationship Id="rId21" Type="http://schemas.openxmlformats.org/officeDocument/2006/relationships/hyperlink" Target="https://github.com/dkobak/excess-mortality" TargetMode="External"/><Relationship Id="rId22" Type="http://schemas.openxmlformats.org/officeDocument/2006/relationships/hyperlink" Target="https://www.nature.com/articles/d41586-022-01526-0" TargetMode="External"/><Relationship Id="rId23" Type="http://schemas.openxmlformats.org/officeDocument/2006/relationships/footnotes" Target="footnotes.xml"/><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LibreOffice/7.2.5.2.0$Linux_X86_64 LibreOffice_project/20$Build-2</Application>
  <AppVersion>15.0000</AppVersion>
  <Pages>34</Pages>
  <Words>6233</Words>
  <Characters>35255</Characters>
  <CharactersWithSpaces>41366</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2022-07-12T17:14:27Z</dcterms:created>
  <dc:creator/>
  <dc:description/>
  <dc:language>en-GB</dc:language>
  <cp:lastModifiedBy>Julien Riou</cp:lastModifiedBy>
  <dcterms:modified xsi:type="dcterms:W3CDTF">2022-07-12T19:15:31Z</dcterms:modified>
  <cp:revision>2</cp:revision>
  <dc:subject/>
  <dc:title>Direct and indirect effects of the COVID-19 pandemic on mortality in Switzerland, a population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2022-07-12 Time: 19:13</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[*julien.riou@ispm.unibe.ch]</vt:lpwstr>
  </property>
</Properties>
</file>